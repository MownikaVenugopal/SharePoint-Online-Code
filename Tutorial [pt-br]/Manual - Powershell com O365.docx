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4CC3D" w14:textId="4EC08E2B" w:rsidR="00EE782A" w:rsidRPr="00AE211A" w:rsidRDefault="00E90427" w:rsidP="00FD56B2">
      <w:pPr>
        <w:pStyle w:val="Ttulo1"/>
        <w:rPr>
          <w:rStyle w:val="lwcollapsibleareatitle"/>
          <w:rFonts w:ascii="Segoe UI Semibold" w:hAnsi="Segoe UI Semibold" w:cs="Segoe UI Semibold"/>
          <w:color w:val="000000"/>
          <w:sz w:val="35"/>
          <w:szCs w:val="35"/>
        </w:rPr>
      </w:pPr>
      <w:r w:rsidRPr="00AE211A">
        <w:rPr>
          <w:rStyle w:val="lwcollapsibleareatitle"/>
          <w:rFonts w:ascii="Segoe UI Semibold" w:hAnsi="Segoe UI Semibold" w:cs="Segoe UI Semibold"/>
          <w:color w:val="000000"/>
          <w:sz w:val="35"/>
          <w:szCs w:val="35"/>
        </w:rPr>
        <w:t>Instalação</w:t>
      </w:r>
      <w:r w:rsidR="002F14E9" w:rsidRPr="00AE211A">
        <w:rPr>
          <w:rStyle w:val="lwcollapsibleareatitle"/>
          <w:rFonts w:ascii="Segoe UI Semibold" w:hAnsi="Segoe UI Semibold" w:cs="Segoe UI Semibold"/>
          <w:color w:val="000000"/>
          <w:sz w:val="35"/>
          <w:szCs w:val="35"/>
        </w:rPr>
        <w:t xml:space="preserve"> do PowerShell for Azure Active Directory</w:t>
      </w:r>
    </w:p>
    <w:p w14:paraId="6E9AB7AC" w14:textId="77777777" w:rsidR="00D23060" w:rsidRPr="00AE211A" w:rsidRDefault="00D23060" w:rsidP="00D23060"/>
    <w:p w14:paraId="1D7E04B5" w14:textId="77777777" w:rsidR="007E3129" w:rsidRPr="00AE211A" w:rsidRDefault="007E3129" w:rsidP="00FB1539">
      <w:pPr>
        <w:pStyle w:val="NormalWeb"/>
        <w:spacing w:beforeAutospacing="0" w:after="0" w:afterAutospacing="0" w:line="270" w:lineRule="atLeast"/>
        <w:ind w:left="284" w:firstLine="424"/>
        <w:jc w:val="both"/>
        <w:rPr>
          <w:rFonts w:ascii="Segoe UI" w:hAnsi="Segoe UI" w:cs="Segoe UI"/>
          <w:color w:val="2A2A2A"/>
          <w:sz w:val="20"/>
          <w:szCs w:val="20"/>
        </w:rPr>
      </w:pPr>
      <w:r w:rsidRPr="00AE211A">
        <w:rPr>
          <w:rFonts w:ascii="Segoe UI" w:hAnsi="Segoe UI" w:cs="Segoe UI"/>
          <w:color w:val="2A2A2A"/>
          <w:sz w:val="20"/>
          <w:szCs w:val="20"/>
        </w:rPr>
        <w:t>Antes de gerenciar todos os Office 365 de uma única instância do Windows PowerShell, considere os seguintes pré-requisitos:</w:t>
      </w:r>
    </w:p>
    <w:p w14:paraId="068756AB" w14:textId="70DF6C77" w:rsidR="007E3129" w:rsidRPr="00AE211A" w:rsidRDefault="007E3129" w:rsidP="00D23060">
      <w:pPr>
        <w:pStyle w:val="NormalWeb"/>
        <w:numPr>
          <w:ilvl w:val="0"/>
          <w:numId w:val="10"/>
        </w:numPr>
        <w:spacing w:beforeAutospacing="0" w:after="0" w:afterAutospacing="0" w:line="270" w:lineRule="atLeast"/>
        <w:jc w:val="both"/>
        <w:rPr>
          <w:rFonts w:ascii="Segoe UI" w:hAnsi="Segoe UI" w:cs="Segoe UI"/>
          <w:color w:val="2A2A2A"/>
          <w:sz w:val="20"/>
          <w:szCs w:val="20"/>
        </w:rPr>
      </w:pPr>
      <w:r w:rsidRPr="00AE211A">
        <w:rPr>
          <w:rFonts w:ascii="Segoe UI" w:hAnsi="Segoe UI" w:cs="Segoe UI"/>
          <w:color w:val="2A2A2A"/>
          <w:sz w:val="20"/>
          <w:szCs w:val="20"/>
        </w:rPr>
        <w:t>O</w:t>
      </w:r>
      <w:r w:rsidR="00E90427" w:rsidRPr="00AE211A">
        <w:rPr>
          <w:rFonts w:ascii="Segoe UI" w:hAnsi="Segoe UI" w:cs="Segoe UI"/>
          <w:color w:val="2A2A2A"/>
          <w:sz w:val="20"/>
          <w:szCs w:val="20"/>
        </w:rPr>
        <w:t xml:space="preserve"> Office</w:t>
      </w:r>
      <w:r w:rsidRPr="00AE211A">
        <w:rPr>
          <w:rFonts w:ascii="Segoe UI" w:hAnsi="Segoe UI" w:cs="Segoe UI"/>
          <w:color w:val="2A2A2A"/>
          <w:sz w:val="20"/>
          <w:szCs w:val="20"/>
        </w:rPr>
        <w:t>365</w:t>
      </w:r>
      <w:r w:rsidR="00E90427" w:rsidRPr="00AE211A">
        <w:rPr>
          <w:rFonts w:ascii="Segoe UI" w:hAnsi="Segoe UI" w:cs="Segoe UI"/>
          <w:color w:val="2A2A2A"/>
          <w:sz w:val="20"/>
          <w:szCs w:val="20"/>
        </w:rPr>
        <w:t xml:space="preserve"> </w:t>
      </w:r>
      <w:r w:rsidRPr="00AE211A">
        <w:rPr>
          <w:rFonts w:ascii="Segoe UI" w:hAnsi="Segoe UI" w:cs="Segoe UI"/>
          <w:color w:val="2A2A2A"/>
          <w:sz w:val="20"/>
          <w:szCs w:val="20"/>
        </w:rPr>
        <w:t xml:space="preserve">conta comercial ou escolar que você usa para esses procedimentos precisa ser um membro da função de </w:t>
      </w:r>
      <w:r w:rsidRPr="00AE211A">
        <w:rPr>
          <w:rFonts w:ascii="Segoe UI" w:hAnsi="Segoe UI" w:cs="Segoe UI"/>
          <w:color w:val="2A2A2A"/>
          <w:sz w:val="20"/>
          <w:szCs w:val="20"/>
          <w:u w:val="single"/>
        </w:rPr>
        <w:t>Administrador global do Office 365</w:t>
      </w:r>
      <w:r w:rsidRPr="00AE211A">
        <w:rPr>
          <w:rFonts w:ascii="Segoe UI" w:hAnsi="Segoe UI" w:cs="Segoe UI"/>
          <w:color w:val="2A2A2A"/>
          <w:sz w:val="20"/>
          <w:szCs w:val="20"/>
        </w:rPr>
        <w:t>. Este é um requisito para o Office 365 PowerShell, não necessariamente para outros serviços do Office 365. Para obter mais informações sobre permissões no Office 365, confira</w:t>
      </w:r>
      <w:r w:rsidRPr="00AE211A">
        <w:rPr>
          <w:rStyle w:val="apple-converted-space"/>
          <w:rFonts w:ascii="Segoe UI" w:hAnsi="Segoe UI" w:cs="Segoe UI"/>
          <w:color w:val="2A2A2A"/>
          <w:sz w:val="20"/>
          <w:szCs w:val="20"/>
        </w:rPr>
        <w:t> </w:t>
      </w:r>
      <w:hyperlink r:id="rId11" w:history="1">
        <w:r w:rsidRPr="00AE211A">
          <w:rPr>
            <w:rStyle w:val="Hyperlink"/>
            <w:rFonts w:ascii="Segoe UI" w:hAnsi="Segoe UI" w:cs="Segoe UI"/>
            <w:color w:val="00709F"/>
            <w:sz w:val="20"/>
            <w:szCs w:val="20"/>
            <w:u w:val="none"/>
          </w:rPr>
          <w:t>Permissões no Office 365</w:t>
        </w:r>
      </w:hyperlink>
      <w:r w:rsidRPr="00AE211A">
        <w:rPr>
          <w:rFonts w:ascii="Segoe UI" w:hAnsi="Segoe UI" w:cs="Segoe UI"/>
          <w:color w:val="2A2A2A"/>
          <w:sz w:val="20"/>
          <w:szCs w:val="20"/>
        </w:rPr>
        <w:t>.</w:t>
      </w:r>
    </w:p>
    <w:p w14:paraId="11149978" w14:textId="77777777" w:rsidR="007E3129" w:rsidRPr="00AE211A" w:rsidRDefault="007E3129" w:rsidP="00D23060">
      <w:pPr>
        <w:pStyle w:val="NormalWeb"/>
        <w:numPr>
          <w:ilvl w:val="0"/>
          <w:numId w:val="10"/>
        </w:numPr>
        <w:spacing w:beforeAutospacing="0" w:after="0" w:afterAutospacing="0" w:line="270" w:lineRule="atLeast"/>
        <w:jc w:val="both"/>
        <w:rPr>
          <w:rFonts w:ascii="Segoe UI" w:hAnsi="Segoe UI" w:cs="Segoe UI"/>
          <w:color w:val="2A2A2A"/>
          <w:sz w:val="20"/>
          <w:szCs w:val="20"/>
        </w:rPr>
      </w:pPr>
      <w:r w:rsidRPr="00AE211A">
        <w:rPr>
          <w:rFonts w:ascii="Segoe UI" w:hAnsi="Segoe UI" w:cs="Segoe UI"/>
          <w:color w:val="2A2A2A"/>
          <w:sz w:val="20"/>
          <w:szCs w:val="20"/>
        </w:rPr>
        <w:t>Você pode usar as seguintes versões de 64 bits do Windows:</w:t>
      </w:r>
    </w:p>
    <w:p w14:paraId="5E503EAC" w14:textId="77777777" w:rsidR="007E3129" w:rsidRPr="00AE211A" w:rsidRDefault="007E3129" w:rsidP="00D23060">
      <w:pPr>
        <w:pStyle w:val="NormalWeb"/>
        <w:numPr>
          <w:ilvl w:val="1"/>
          <w:numId w:val="10"/>
        </w:numPr>
        <w:spacing w:beforeAutospacing="0" w:after="0" w:afterAutospacing="0" w:line="270" w:lineRule="atLeast"/>
        <w:jc w:val="both"/>
        <w:rPr>
          <w:rFonts w:ascii="Segoe UI" w:hAnsi="Segoe UI" w:cs="Segoe UI"/>
          <w:color w:val="2A2A2A"/>
          <w:sz w:val="20"/>
          <w:szCs w:val="20"/>
        </w:rPr>
      </w:pPr>
      <w:r w:rsidRPr="00AE211A">
        <w:rPr>
          <w:rFonts w:ascii="Segoe UI" w:hAnsi="Segoe UI" w:cs="Segoe UI"/>
          <w:color w:val="2A2A2A"/>
          <w:sz w:val="20"/>
          <w:szCs w:val="20"/>
        </w:rPr>
        <w:t>Windows 8.1 ou Windows 8</w:t>
      </w:r>
    </w:p>
    <w:p w14:paraId="47814186" w14:textId="77777777" w:rsidR="007E3129" w:rsidRPr="00AE211A" w:rsidRDefault="007E3129" w:rsidP="00D23060">
      <w:pPr>
        <w:pStyle w:val="NormalWeb"/>
        <w:numPr>
          <w:ilvl w:val="1"/>
          <w:numId w:val="10"/>
        </w:numPr>
        <w:spacing w:beforeAutospacing="0" w:after="0" w:afterAutospacing="0" w:line="270" w:lineRule="atLeast"/>
        <w:jc w:val="both"/>
        <w:rPr>
          <w:rFonts w:ascii="Segoe UI" w:hAnsi="Segoe UI" w:cs="Segoe UI"/>
          <w:color w:val="2A2A2A"/>
          <w:sz w:val="20"/>
          <w:szCs w:val="20"/>
        </w:rPr>
      </w:pPr>
      <w:r w:rsidRPr="00AE211A">
        <w:rPr>
          <w:rFonts w:ascii="Segoe UI" w:hAnsi="Segoe UI" w:cs="Segoe UI"/>
          <w:color w:val="2A2A2A"/>
          <w:sz w:val="20"/>
          <w:szCs w:val="20"/>
        </w:rPr>
        <w:t>Windows Server 2012 R2 ou Windows Server 2012</w:t>
      </w:r>
    </w:p>
    <w:p w14:paraId="44BB80E1" w14:textId="2A488306" w:rsidR="007E3129" w:rsidRPr="00AE211A" w:rsidRDefault="00D57DE4" w:rsidP="00D23060">
      <w:pPr>
        <w:pStyle w:val="NormalWeb"/>
        <w:numPr>
          <w:ilvl w:val="1"/>
          <w:numId w:val="10"/>
        </w:numPr>
        <w:spacing w:beforeAutospacing="0" w:after="0" w:afterAutospacing="0" w:line="270" w:lineRule="atLeast"/>
        <w:jc w:val="both"/>
        <w:rPr>
          <w:rFonts w:ascii="Segoe UI" w:hAnsi="Segoe UI" w:cs="Segoe UI"/>
          <w:color w:val="2A2A2A"/>
          <w:sz w:val="20"/>
          <w:szCs w:val="20"/>
        </w:rPr>
      </w:pPr>
      <w:r w:rsidRPr="00AE211A">
        <w:rPr>
          <w:rFonts w:ascii="Segoe UI" w:hAnsi="Segoe UI" w:cs="Segoe UI"/>
          <w:color w:val="2A2A2A"/>
          <w:sz w:val="20"/>
          <w:szCs w:val="20"/>
        </w:rPr>
        <w:t>Windows 7 Service Pack 1 SP1</w:t>
      </w:r>
      <w:r w:rsidR="007E3129" w:rsidRPr="00AE211A">
        <w:rPr>
          <w:rFonts w:ascii="Segoe UI" w:hAnsi="Segoe UI" w:cs="Segoe UI"/>
          <w:color w:val="2A2A2A"/>
          <w:sz w:val="20"/>
          <w:szCs w:val="20"/>
        </w:rPr>
        <w:t>*</w:t>
      </w:r>
    </w:p>
    <w:p w14:paraId="684C115A" w14:textId="77777777" w:rsidR="007E3129" w:rsidRPr="00AE211A" w:rsidRDefault="007E3129" w:rsidP="00D23060">
      <w:pPr>
        <w:pStyle w:val="NormalWeb"/>
        <w:numPr>
          <w:ilvl w:val="1"/>
          <w:numId w:val="10"/>
        </w:numPr>
        <w:spacing w:beforeAutospacing="0" w:after="0" w:afterAutospacing="0" w:line="270" w:lineRule="atLeast"/>
        <w:jc w:val="both"/>
        <w:rPr>
          <w:rFonts w:ascii="Segoe UI" w:hAnsi="Segoe UI" w:cs="Segoe UI"/>
          <w:color w:val="2A2A2A"/>
          <w:sz w:val="20"/>
          <w:szCs w:val="20"/>
        </w:rPr>
      </w:pPr>
      <w:r w:rsidRPr="00AE211A">
        <w:rPr>
          <w:rFonts w:ascii="Segoe UI" w:hAnsi="Segoe UI" w:cs="Segoe UI"/>
          <w:color w:val="2A2A2A"/>
          <w:sz w:val="20"/>
          <w:szCs w:val="20"/>
        </w:rPr>
        <w:t>Windows Server 2008 R2 SP1*</w:t>
      </w:r>
    </w:p>
    <w:p w14:paraId="49428CD3" w14:textId="45D4DF3D" w:rsidR="007E3129" w:rsidRPr="00AE211A" w:rsidRDefault="007E3129" w:rsidP="00D23060">
      <w:pPr>
        <w:pStyle w:val="NormalWeb"/>
        <w:numPr>
          <w:ilvl w:val="0"/>
          <w:numId w:val="10"/>
        </w:numPr>
        <w:spacing w:beforeAutospacing="0" w:after="0" w:afterAutospacing="0" w:line="270" w:lineRule="atLeast"/>
        <w:jc w:val="both"/>
        <w:rPr>
          <w:rFonts w:ascii="Segoe UI" w:hAnsi="Segoe UI" w:cs="Segoe UI"/>
          <w:color w:val="2A2A2A"/>
          <w:sz w:val="20"/>
          <w:szCs w:val="20"/>
        </w:rPr>
      </w:pPr>
      <w:r w:rsidRPr="00AE211A">
        <w:rPr>
          <w:rFonts w:ascii="Segoe UI" w:hAnsi="Segoe UI" w:cs="Segoe UI"/>
          <w:color w:val="2A2A2A"/>
          <w:sz w:val="20"/>
          <w:szCs w:val="20"/>
        </w:rPr>
        <w:t>Você deve instalar o Microsoft .NET Framework</w:t>
      </w:r>
      <w:r w:rsidRPr="00AE211A">
        <w:rPr>
          <w:rStyle w:val="apple-converted-space"/>
          <w:rFonts w:ascii="Segoe UI" w:hAnsi="Segoe UI" w:cs="Segoe UI"/>
          <w:color w:val="2A2A2A"/>
          <w:sz w:val="20"/>
          <w:szCs w:val="20"/>
        </w:rPr>
        <w:t> </w:t>
      </w:r>
      <w:r w:rsidRPr="00AE211A">
        <w:rPr>
          <w:rFonts w:ascii="Segoe UI" w:hAnsi="Segoe UI" w:cs="Segoe UI"/>
          <w:color w:val="2A2A2A"/>
          <w:sz w:val="20"/>
          <w:szCs w:val="20"/>
        </w:rPr>
        <w:t>4.5 e o Windows Management Framework 3.0 ou o Windows Management Framework 4.0. Para saber mais, confira</w:t>
      </w:r>
      <w:r w:rsidRPr="00AE211A">
        <w:rPr>
          <w:rStyle w:val="apple-converted-space"/>
          <w:rFonts w:ascii="Segoe UI" w:hAnsi="Segoe UI" w:cs="Segoe UI"/>
          <w:color w:val="2A2A2A"/>
          <w:sz w:val="20"/>
          <w:szCs w:val="20"/>
        </w:rPr>
        <w:t> </w:t>
      </w:r>
      <w:hyperlink r:id="rId12" w:history="1">
        <w:r w:rsidRPr="00AE211A">
          <w:rPr>
            <w:rStyle w:val="Hyperlink"/>
            <w:rFonts w:ascii="Segoe UI" w:hAnsi="Segoe UI" w:cs="Segoe UI"/>
            <w:color w:val="00709F"/>
            <w:sz w:val="20"/>
            <w:szCs w:val="20"/>
            <w:u w:val="none"/>
          </w:rPr>
          <w:t>Instalando o .NET Framework</w:t>
        </w:r>
      </w:hyperlink>
      <w:r w:rsidRPr="00AE211A">
        <w:rPr>
          <w:rStyle w:val="apple-converted-space"/>
          <w:rFonts w:ascii="Segoe UI" w:hAnsi="Segoe UI" w:cs="Segoe UI"/>
          <w:color w:val="2A2A2A"/>
          <w:sz w:val="20"/>
          <w:szCs w:val="20"/>
        </w:rPr>
        <w:t> </w:t>
      </w:r>
      <w:r w:rsidRPr="00AE211A">
        <w:rPr>
          <w:rFonts w:ascii="Segoe UI" w:hAnsi="Segoe UI" w:cs="Segoe UI"/>
          <w:color w:val="2A2A2A"/>
          <w:sz w:val="20"/>
          <w:szCs w:val="20"/>
        </w:rPr>
        <w:t>e</w:t>
      </w:r>
      <w:r w:rsidRPr="00AE211A">
        <w:rPr>
          <w:rStyle w:val="apple-converted-space"/>
          <w:rFonts w:ascii="Segoe UI" w:hAnsi="Segoe UI" w:cs="Segoe UI"/>
          <w:color w:val="2A2A2A"/>
          <w:sz w:val="20"/>
          <w:szCs w:val="20"/>
        </w:rPr>
        <w:t> </w:t>
      </w:r>
      <w:hyperlink r:id="rId13" w:history="1">
        <w:r w:rsidRPr="00AE211A">
          <w:rPr>
            <w:rStyle w:val="Hyperlink"/>
            <w:rFonts w:ascii="Segoe UI" w:hAnsi="Segoe UI" w:cs="Segoe UI"/>
            <w:color w:val="00709F"/>
            <w:sz w:val="20"/>
            <w:szCs w:val="20"/>
            <w:u w:val="none"/>
          </w:rPr>
          <w:t>Windows Management Framework 3.0</w:t>
        </w:r>
      </w:hyperlink>
      <w:r w:rsidRPr="00AE211A">
        <w:rPr>
          <w:rStyle w:val="apple-converted-space"/>
          <w:rFonts w:ascii="Segoe UI" w:hAnsi="Segoe UI" w:cs="Segoe UI"/>
          <w:color w:val="2A2A2A"/>
          <w:sz w:val="20"/>
          <w:szCs w:val="20"/>
        </w:rPr>
        <w:t> </w:t>
      </w:r>
      <w:r w:rsidRPr="00AE211A">
        <w:rPr>
          <w:rFonts w:ascii="Segoe UI" w:hAnsi="Segoe UI" w:cs="Segoe UI"/>
          <w:color w:val="2A2A2A"/>
          <w:sz w:val="20"/>
          <w:szCs w:val="20"/>
        </w:rPr>
        <w:t>ou</w:t>
      </w:r>
      <w:r w:rsidRPr="00AE211A">
        <w:rPr>
          <w:rStyle w:val="apple-converted-space"/>
          <w:rFonts w:ascii="Segoe UI" w:hAnsi="Segoe UI" w:cs="Segoe UI"/>
          <w:color w:val="2A2A2A"/>
          <w:sz w:val="20"/>
          <w:szCs w:val="20"/>
        </w:rPr>
        <w:t> </w:t>
      </w:r>
      <w:hyperlink r:id="rId14" w:history="1">
        <w:r w:rsidRPr="00AE211A">
          <w:rPr>
            <w:rStyle w:val="Hyperlink"/>
            <w:rFonts w:ascii="Segoe UI" w:hAnsi="Segoe UI" w:cs="Segoe UI"/>
            <w:color w:val="00709F"/>
            <w:sz w:val="20"/>
            <w:szCs w:val="20"/>
            <w:u w:val="none"/>
          </w:rPr>
          <w:t>Windows Management Framework 4.0</w:t>
        </w:r>
      </w:hyperlink>
      <w:r w:rsidRPr="00AE211A">
        <w:rPr>
          <w:rFonts w:ascii="Segoe UI" w:hAnsi="Segoe UI" w:cs="Segoe UI"/>
          <w:color w:val="2A2A2A"/>
          <w:sz w:val="20"/>
          <w:szCs w:val="20"/>
        </w:rPr>
        <w:t>.</w:t>
      </w:r>
    </w:p>
    <w:p w14:paraId="19216068" w14:textId="77777777" w:rsidR="007E3129" w:rsidRPr="00AE211A" w:rsidRDefault="007E3129" w:rsidP="00D23060">
      <w:pPr>
        <w:pStyle w:val="NormalWeb"/>
        <w:numPr>
          <w:ilvl w:val="0"/>
          <w:numId w:val="13"/>
        </w:numPr>
        <w:spacing w:beforeAutospacing="0" w:after="0" w:afterAutospacing="0" w:line="270" w:lineRule="atLeast"/>
        <w:jc w:val="both"/>
        <w:rPr>
          <w:rFonts w:ascii="Segoe UI" w:hAnsi="Segoe UI" w:cs="Segoe UI"/>
          <w:color w:val="2A2A2A"/>
          <w:sz w:val="20"/>
          <w:szCs w:val="20"/>
        </w:rPr>
      </w:pPr>
      <w:r w:rsidRPr="00AE211A">
        <w:rPr>
          <w:rFonts w:ascii="Segoe UI" w:hAnsi="Segoe UI" w:cs="Segoe UI"/>
          <w:color w:val="2A2A2A"/>
          <w:sz w:val="20"/>
          <w:szCs w:val="20"/>
        </w:rPr>
        <w:t>Você precisa usar uma versão de 64 bits do Windows devido aos requisitos para o módulo Skype for Business online e um dos módulos do Office 365.</w:t>
      </w:r>
    </w:p>
    <w:p w14:paraId="307C42E2" w14:textId="77777777" w:rsidR="007E3129" w:rsidRPr="00AE211A" w:rsidRDefault="007E3129" w:rsidP="00D23060">
      <w:pPr>
        <w:pStyle w:val="NormalWeb"/>
        <w:numPr>
          <w:ilvl w:val="0"/>
          <w:numId w:val="10"/>
        </w:numPr>
        <w:spacing w:beforeAutospacing="0" w:after="0" w:afterAutospacing="0" w:line="270" w:lineRule="atLeast"/>
        <w:jc w:val="both"/>
        <w:rPr>
          <w:rFonts w:ascii="Segoe UI" w:hAnsi="Segoe UI" w:cs="Segoe UI"/>
          <w:color w:val="2A2A2A"/>
          <w:sz w:val="20"/>
          <w:szCs w:val="20"/>
        </w:rPr>
      </w:pPr>
      <w:r w:rsidRPr="00AE211A">
        <w:rPr>
          <w:rFonts w:ascii="Segoe UI" w:hAnsi="Segoe UI" w:cs="Segoe UI"/>
          <w:color w:val="2A2A2A"/>
          <w:sz w:val="20"/>
          <w:szCs w:val="20"/>
        </w:rPr>
        <w:t>Você precisa instalar os módulos necessários para o Office 365, o SharePoint Online e o Skype for Business online:</w:t>
      </w:r>
    </w:p>
    <w:p w14:paraId="2A1EAE6C" w14:textId="77777777" w:rsidR="007E3129" w:rsidRPr="00AE211A" w:rsidRDefault="004F3CC9" w:rsidP="00D23060">
      <w:pPr>
        <w:pStyle w:val="NormalWeb"/>
        <w:numPr>
          <w:ilvl w:val="1"/>
          <w:numId w:val="10"/>
        </w:numPr>
        <w:spacing w:beforeAutospacing="0" w:after="0" w:afterAutospacing="0" w:line="270" w:lineRule="atLeast"/>
        <w:jc w:val="both"/>
        <w:rPr>
          <w:rFonts w:ascii="Segoe UI" w:hAnsi="Segoe UI" w:cs="Segoe UI"/>
          <w:color w:val="2A2A2A"/>
          <w:sz w:val="20"/>
          <w:szCs w:val="20"/>
        </w:rPr>
      </w:pPr>
      <w:hyperlink r:id="rId15" w:history="1">
        <w:r w:rsidR="007E3129" w:rsidRPr="00AE211A">
          <w:rPr>
            <w:rStyle w:val="Hyperlink"/>
            <w:rFonts w:ascii="Segoe UI" w:hAnsi="Segoe UI" w:cs="Segoe UI"/>
            <w:color w:val="00709F"/>
            <w:sz w:val="20"/>
            <w:szCs w:val="20"/>
            <w:u w:val="none"/>
          </w:rPr>
          <w:t>Assistente de Conexão do Microsoft Online Service para Profissionais de TI RTW</w:t>
        </w:r>
      </w:hyperlink>
    </w:p>
    <w:p w14:paraId="7616224C" w14:textId="77777777" w:rsidR="007E3129" w:rsidRPr="00AE211A" w:rsidRDefault="004F3CC9" w:rsidP="00D23060">
      <w:pPr>
        <w:pStyle w:val="NormalWeb"/>
        <w:numPr>
          <w:ilvl w:val="1"/>
          <w:numId w:val="10"/>
        </w:numPr>
        <w:spacing w:beforeAutospacing="0" w:after="0" w:afterAutospacing="0" w:line="270" w:lineRule="atLeast"/>
        <w:jc w:val="both"/>
        <w:rPr>
          <w:rFonts w:ascii="Segoe UI" w:hAnsi="Segoe UI" w:cs="Segoe UI"/>
          <w:color w:val="2A2A2A"/>
          <w:sz w:val="20"/>
          <w:szCs w:val="20"/>
        </w:rPr>
      </w:pPr>
      <w:hyperlink r:id="rId16" w:history="1">
        <w:r w:rsidR="007E3129" w:rsidRPr="00AE211A">
          <w:rPr>
            <w:rStyle w:val="Hyperlink"/>
            <w:rFonts w:ascii="Segoe UI" w:hAnsi="Segoe UI" w:cs="Segoe UI"/>
            <w:color w:val="00709F"/>
            <w:sz w:val="20"/>
            <w:szCs w:val="20"/>
            <w:u w:val="none"/>
          </w:rPr>
          <w:t>Módulo Microsoft Azure Active Directory para Windows PowerShell (versão de 64 bits)</w:t>
        </w:r>
      </w:hyperlink>
    </w:p>
    <w:p w14:paraId="4A2EBF3C" w14:textId="77777777" w:rsidR="007E3129" w:rsidRPr="00AE211A" w:rsidRDefault="004F3CC9" w:rsidP="00D23060">
      <w:pPr>
        <w:pStyle w:val="NormalWeb"/>
        <w:numPr>
          <w:ilvl w:val="1"/>
          <w:numId w:val="10"/>
        </w:numPr>
        <w:spacing w:beforeAutospacing="0" w:after="0" w:afterAutospacing="0" w:line="270" w:lineRule="atLeast"/>
        <w:jc w:val="both"/>
        <w:rPr>
          <w:rFonts w:ascii="Segoe UI" w:hAnsi="Segoe UI" w:cs="Segoe UI"/>
          <w:color w:val="2A2A2A"/>
          <w:sz w:val="20"/>
          <w:szCs w:val="20"/>
        </w:rPr>
      </w:pPr>
      <w:hyperlink r:id="rId17" w:history="1">
        <w:r w:rsidR="007E3129" w:rsidRPr="00AE211A">
          <w:rPr>
            <w:rStyle w:val="Hyperlink"/>
            <w:rFonts w:ascii="Segoe UI" w:hAnsi="Segoe UI" w:cs="Segoe UI"/>
            <w:color w:val="00709F"/>
            <w:sz w:val="20"/>
            <w:szCs w:val="20"/>
            <w:u w:val="none"/>
          </w:rPr>
          <w:t>Shell de gerenciamento do SharePoint Online</w:t>
        </w:r>
      </w:hyperlink>
    </w:p>
    <w:p w14:paraId="7E6B43EC" w14:textId="1511C91B" w:rsidR="007E3129" w:rsidRPr="00AE211A" w:rsidRDefault="004F3CC9" w:rsidP="00D23060">
      <w:pPr>
        <w:pStyle w:val="NormalWeb"/>
        <w:numPr>
          <w:ilvl w:val="1"/>
          <w:numId w:val="10"/>
        </w:numPr>
        <w:spacing w:beforeAutospacing="0" w:after="0" w:afterAutospacing="0" w:line="270" w:lineRule="atLeast"/>
        <w:jc w:val="both"/>
        <w:rPr>
          <w:rFonts w:ascii="Segoe UI" w:hAnsi="Segoe UI" w:cs="Segoe UI"/>
          <w:color w:val="2A2A2A"/>
          <w:sz w:val="20"/>
          <w:szCs w:val="20"/>
        </w:rPr>
      </w:pPr>
      <w:hyperlink r:id="rId18" w:history="1">
        <w:r w:rsidR="007E3129" w:rsidRPr="00AE211A">
          <w:rPr>
            <w:rStyle w:val="Hyperlink"/>
            <w:rFonts w:ascii="Segoe UI" w:hAnsi="Segoe UI" w:cs="Segoe UI"/>
            <w:color w:val="00709F"/>
            <w:sz w:val="20"/>
            <w:szCs w:val="20"/>
            <w:u w:val="none"/>
          </w:rPr>
          <w:t xml:space="preserve">Skype for Business Online, </w:t>
        </w:r>
        <w:r w:rsidR="0066447D" w:rsidRPr="00AE211A">
          <w:rPr>
            <w:rStyle w:val="Hyperlink"/>
            <w:rFonts w:ascii="Segoe UI" w:hAnsi="Segoe UI" w:cs="Segoe UI"/>
            <w:color w:val="00709F"/>
            <w:sz w:val="20"/>
            <w:szCs w:val="20"/>
            <w:u w:val="none"/>
          </w:rPr>
          <w:t>modulo</w:t>
        </w:r>
        <w:r w:rsidR="007E3129" w:rsidRPr="00AE211A">
          <w:rPr>
            <w:rStyle w:val="Hyperlink"/>
            <w:rFonts w:ascii="Segoe UI" w:hAnsi="Segoe UI" w:cs="Segoe UI"/>
            <w:color w:val="00709F"/>
            <w:sz w:val="20"/>
            <w:szCs w:val="20"/>
            <w:u w:val="none"/>
          </w:rPr>
          <w:t xml:space="preserve"> do Windows PowerShell</w:t>
        </w:r>
      </w:hyperlink>
    </w:p>
    <w:p w14:paraId="19B95A85" w14:textId="07C432E9" w:rsidR="00395D27" w:rsidRPr="00AE211A" w:rsidRDefault="007E3129" w:rsidP="00D23060">
      <w:pPr>
        <w:pStyle w:val="NormalWeb"/>
        <w:numPr>
          <w:ilvl w:val="0"/>
          <w:numId w:val="10"/>
        </w:numPr>
        <w:spacing w:beforeAutospacing="0" w:after="0" w:afterAutospacing="0" w:line="270" w:lineRule="atLeast"/>
        <w:jc w:val="both"/>
        <w:rPr>
          <w:rFonts w:ascii="Segoe UI" w:hAnsi="Segoe UI" w:cs="Segoe UI"/>
          <w:color w:val="2A2A2A"/>
          <w:sz w:val="20"/>
          <w:szCs w:val="20"/>
        </w:rPr>
      </w:pPr>
      <w:r w:rsidRPr="00AE211A">
        <w:rPr>
          <w:rFonts w:ascii="Segoe UI" w:hAnsi="Segoe UI" w:cs="Segoe UI"/>
          <w:color w:val="2A2A2A"/>
          <w:sz w:val="20"/>
          <w:szCs w:val="20"/>
        </w:rPr>
        <w:t xml:space="preserve">O Windows PowerShell precisa ser configurado para executar scripts assinados para o Skype for Business online, o Exchange Online e o Centro de Conformidade e Segurança. Para fazer isso, execute o comando a seguir em uma janela </w:t>
      </w:r>
      <w:r w:rsidR="001B6E9C" w:rsidRPr="00AE211A">
        <w:rPr>
          <w:rFonts w:ascii="Segoe UI" w:hAnsi="Segoe UI" w:cs="Segoe UI"/>
          <w:color w:val="2A2A2A"/>
          <w:sz w:val="20"/>
          <w:szCs w:val="20"/>
        </w:rPr>
        <w:t xml:space="preserve">de </w:t>
      </w:r>
      <w:r w:rsidR="00FB1539" w:rsidRPr="00AE211A">
        <w:rPr>
          <w:rFonts w:ascii="Segoe UI" w:hAnsi="Segoe UI" w:cs="Segoe UI"/>
          <w:color w:val="2A2A2A"/>
          <w:sz w:val="20"/>
          <w:szCs w:val="20"/>
        </w:rPr>
        <w:t xml:space="preserve">nível </w:t>
      </w:r>
      <w:r w:rsidR="001B6E9C" w:rsidRPr="00AE211A">
        <w:rPr>
          <w:rFonts w:ascii="Segoe UI" w:hAnsi="Segoe UI" w:cs="Segoe UI"/>
          <w:color w:val="2A2A2A"/>
          <w:sz w:val="20"/>
          <w:szCs w:val="20"/>
        </w:rPr>
        <w:t>administrador</w:t>
      </w:r>
      <w:r w:rsidRPr="00AE211A">
        <w:rPr>
          <w:rFonts w:ascii="Segoe UI" w:hAnsi="Segoe UI" w:cs="Segoe UI"/>
          <w:color w:val="2A2A2A"/>
          <w:sz w:val="20"/>
          <w:szCs w:val="20"/>
        </w:rPr>
        <w:t xml:space="preserve"> do Windows PowerShell (uma janela do Windows PowerShell que você abre selecionando</w:t>
      </w:r>
      <w:r w:rsidRPr="00AE211A">
        <w:rPr>
          <w:rStyle w:val="apple-converted-space"/>
          <w:rFonts w:ascii="Segoe UI" w:hAnsi="Segoe UI" w:cs="Segoe UI"/>
          <w:color w:val="2A2A2A"/>
          <w:sz w:val="20"/>
          <w:szCs w:val="20"/>
        </w:rPr>
        <w:t> </w:t>
      </w:r>
      <w:r w:rsidR="0066447D" w:rsidRPr="00AE211A">
        <w:rPr>
          <w:rStyle w:val="apple-converted-space"/>
          <w:rFonts w:ascii="Segoe UI" w:hAnsi="Segoe UI" w:cs="Segoe UI"/>
          <w:color w:val="2A2A2A"/>
          <w:sz w:val="20"/>
          <w:szCs w:val="20"/>
        </w:rPr>
        <w:t>“</w:t>
      </w:r>
      <w:r w:rsidRPr="00AE211A">
        <w:rPr>
          <w:rStyle w:val="Forte"/>
          <w:rFonts w:ascii="Segoe UI" w:hAnsi="Segoe UI" w:cs="Segoe UI"/>
          <w:color w:val="2A2A2A"/>
          <w:sz w:val="20"/>
          <w:szCs w:val="20"/>
        </w:rPr>
        <w:t>Executar como administrador</w:t>
      </w:r>
      <w:r w:rsidR="0066447D" w:rsidRPr="00AE211A">
        <w:rPr>
          <w:rStyle w:val="Forte"/>
          <w:rFonts w:ascii="Segoe UI" w:hAnsi="Segoe UI" w:cs="Segoe UI"/>
          <w:b w:val="0"/>
          <w:color w:val="2A2A2A"/>
          <w:sz w:val="20"/>
          <w:szCs w:val="20"/>
        </w:rPr>
        <w:t>”</w:t>
      </w:r>
      <w:r w:rsidRPr="00AE211A">
        <w:rPr>
          <w:rFonts w:ascii="Segoe UI" w:hAnsi="Segoe UI" w:cs="Segoe UI"/>
          <w:color w:val="2A2A2A"/>
          <w:sz w:val="20"/>
          <w:szCs w:val="20"/>
        </w:rPr>
        <w:t>).</w:t>
      </w:r>
    </w:p>
    <w:p w14:paraId="0FB40549" w14:textId="6D44E072" w:rsidR="00D23060" w:rsidRPr="00AE211A" w:rsidRDefault="00395D27" w:rsidP="00D230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center"/>
        <w:rPr>
          <w:rFonts w:ascii="Consolas" w:eastAsia="Times New Roman" w:hAnsi="Consolas" w:cs="Courier New"/>
          <w:b/>
          <w:color w:val="FF0000"/>
          <w:sz w:val="18"/>
          <w:szCs w:val="18"/>
          <w:lang w:eastAsia="pt-BR"/>
        </w:rPr>
      </w:pPr>
      <w:r w:rsidRPr="00AE211A">
        <w:rPr>
          <w:rFonts w:ascii="Consolas" w:eastAsia="Times New Roman" w:hAnsi="Consolas" w:cs="Courier New"/>
          <w:b/>
          <w:color w:val="FF0000"/>
          <w:sz w:val="18"/>
          <w:szCs w:val="18"/>
          <w:lang w:eastAsia="pt-BR"/>
        </w:rPr>
        <w:t>Set-ExecutionPolicy RemoteSigned</w:t>
      </w:r>
    </w:p>
    <w:p w14:paraId="5671C045" w14:textId="77777777" w:rsidR="00180309" w:rsidRPr="00AE211A" w:rsidRDefault="00180309" w:rsidP="00180309">
      <w:pPr>
        <w:rPr>
          <w:rStyle w:val="lwcollapsibleareatitle"/>
          <w:rFonts w:ascii="Segoe UI Semibold" w:hAnsi="Segoe UI Semibold" w:cs="Segoe UI Semibold"/>
          <w:color w:val="000000"/>
          <w:sz w:val="35"/>
          <w:szCs w:val="35"/>
        </w:rPr>
      </w:pPr>
    </w:p>
    <w:p w14:paraId="0269C45A" w14:textId="7E8F31AD" w:rsidR="007E3129" w:rsidRPr="00AE211A" w:rsidRDefault="002F14E9" w:rsidP="00FD56B2">
      <w:pPr>
        <w:pStyle w:val="Ttulo1"/>
        <w:rPr>
          <w:rStyle w:val="lwcollapsibleareatitle"/>
          <w:rFonts w:ascii="Segoe UI Semibold" w:hAnsi="Segoe UI Semibold" w:cs="Segoe UI Semibold"/>
          <w:color w:val="000000"/>
          <w:sz w:val="35"/>
          <w:szCs w:val="35"/>
        </w:rPr>
      </w:pPr>
      <w:r w:rsidRPr="00AE211A">
        <w:rPr>
          <w:rStyle w:val="lwcollapsibleareatitle"/>
          <w:rFonts w:ascii="Segoe UI Semibold" w:hAnsi="Segoe UI Semibold" w:cs="Segoe UI Semibold"/>
          <w:color w:val="000000"/>
          <w:sz w:val="35"/>
          <w:szCs w:val="35"/>
        </w:rPr>
        <w:t xml:space="preserve">Conexão </w:t>
      </w:r>
      <w:r w:rsidR="00FF3D6B" w:rsidRPr="00AE211A">
        <w:rPr>
          <w:rStyle w:val="lwcollapsibleareatitle"/>
          <w:rFonts w:ascii="Segoe UI Semibold" w:hAnsi="Segoe UI Semibold" w:cs="Segoe UI Semibold"/>
          <w:color w:val="000000"/>
          <w:sz w:val="35"/>
          <w:szCs w:val="35"/>
        </w:rPr>
        <w:t>do Office</w:t>
      </w:r>
      <w:r w:rsidR="00180309" w:rsidRPr="00AE211A">
        <w:rPr>
          <w:rStyle w:val="lwcollapsibleareatitle"/>
          <w:rFonts w:ascii="Segoe UI Semibold" w:hAnsi="Segoe UI Semibold" w:cs="Segoe UI Semibold"/>
          <w:color w:val="000000"/>
          <w:sz w:val="35"/>
          <w:szCs w:val="35"/>
        </w:rPr>
        <w:t xml:space="preserve"> </w:t>
      </w:r>
      <w:r w:rsidR="00FF3D6B" w:rsidRPr="00AE211A">
        <w:rPr>
          <w:rStyle w:val="lwcollapsibleareatitle"/>
          <w:rFonts w:ascii="Segoe UI Semibold" w:hAnsi="Segoe UI Semibold" w:cs="Segoe UI Semibold"/>
          <w:color w:val="000000"/>
          <w:sz w:val="35"/>
          <w:szCs w:val="35"/>
        </w:rPr>
        <w:t>365/Outlook via PowerShell</w:t>
      </w:r>
    </w:p>
    <w:p w14:paraId="06636FA0" w14:textId="77777777" w:rsidR="00D23060" w:rsidRPr="00AE211A" w:rsidRDefault="00D23060" w:rsidP="00D23060"/>
    <w:p w14:paraId="2E9E6991" w14:textId="77777777" w:rsidR="007E3129" w:rsidRPr="00AE211A" w:rsidRDefault="007E3129" w:rsidP="00D23060">
      <w:pPr>
        <w:pStyle w:val="NormalWeb"/>
        <w:spacing w:beforeAutospacing="0" w:after="0" w:afterAutospacing="0" w:line="270" w:lineRule="atLeast"/>
        <w:ind w:firstLine="360"/>
        <w:jc w:val="both"/>
        <w:rPr>
          <w:rFonts w:ascii="Segoe UI" w:hAnsi="Segoe UI" w:cs="Segoe UI"/>
          <w:color w:val="2A2A2A"/>
          <w:sz w:val="20"/>
          <w:szCs w:val="20"/>
        </w:rPr>
      </w:pPr>
      <w:r w:rsidRPr="00AE211A">
        <w:rPr>
          <w:rFonts w:ascii="Segoe UI" w:hAnsi="Segoe UI" w:cs="Segoe UI"/>
          <w:color w:val="2A2A2A"/>
          <w:sz w:val="20"/>
          <w:szCs w:val="20"/>
        </w:rPr>
        <w:t>Esta seção apresenta as etapas de conexão sem explicações detalhadas. Se você tiver dúvidas ou se quiser obter mais informações, leia o restante do tópico. Os números de etapa aqui correspondem às seções de etapas numeradas no restante do tópico:</w:t>
      </w:r>
    </w:p>
    <w:p w14:paraId="0E44B45A" w14:textId="14EDE2F6" w:rsidR="007E3129" w:rsidRPr="00AE211A" w:rsidRDefault="007E3129" w:rsidP="00D23060">
      <w:pPr>
        <w:pStyle w:val="NormalWeb"/>
        <w:numPr>
          <w:ilvl w:val="0"/>
          <w:numId w:val="11"/>
        </w:numPr>
        <w:spacing w:beforeAutospacing="0" w:after="0" w:afterAutospacing="0" w:line="270" w:lineRule="atLeast"/>
        <w:jc w:val="both"/>
        <w:rPr>
          <w:rFonts w:ascii="Segoe UI" w:hAnsi="Segoe UI" w:cs="Segoe UI"/>
          <w:color w:val="2A2A2A"/>
          <w:sz w:val="20"/>
          <w:szCs w:val="20"/>
        </w:rPr>
      </w:pPr>
      <w:r w:rsidRPr="00AE211A">
        <w:rPr>
          <w:rFonts w:ascii="Segoe UI" w:hAnsi="Segoe UI" w:cs="Segoe UI"/>
          <w:color w:val="2A2A2A"/>
          <w:sz w:val="20"/>
          <w:szCs w:val="20"/>
        </w:rPr>
        <w:t>Abra Windows PowerShell como administrador (use</w:t>
      </w:r>
      <w:r w:rsidRPr="00AE211A">
        <w:rPr>
          <w:rStyle w:val="apple-converted-space"/>
          <w:rFonts w:ascii="Segoe UI" w:hAnsi="Segoe UI" w:cs="Segoe UI"/>
          <w:color w:val="2A2A2A"/>
          <w:sz w:val="20"/>
          <w:szCs w:val="20"/>
        </w:rPr>
        <w:t> </w:t>
      </w:r>
      <w:r w:rsidR="0066447D" w:rsidRPr="00AE211A">
        <w:rPr>
          <w:rStyle w:val="apple-converted-space"/>
          <w:rFonts w:ascii="Segoe UI" w:hAnsi="Segoe UI" w:cs="Segoe UI"/>
          <w:color w:val="2A2A2A"/>
          <w:sz w:val="20"/>
          <w:szCs w:val="20"/>
        </w:rPr>
        <w:t>“</w:t>
      </w:r>
      <w:r w:rsidRPr="00AE211A">
        <w:rPr>
          <w:rStyle w:val="Forte"/>
          <w:rFonts w:ascii="Segoe UI" w:hAnsi="Segoe UI" w:cs="Segoe UI"/>
          <w:color w:val="2A2A2A"/>
          <w:sz w:val="20"/>
          <w:szCs w:val="20"/>
        </w:rPr>
        <w:t>Executar como administrador</w:t>
      </w:r>
      <w:r w:rsidR="0066447D" w:rsidRPr="00AE211A">
        <w:rPr>
          <w:rStyle w:val="Forte"/>
          <w:rFonts w:ascii="Segoe UI" w:hAnsi="Segoe UI" w:cs="Segoe UI"/>
          <w:b w:val="0"/>
          <w:color w:val="2A2A2A"/>
          <w:sz w:val="20"/>
          <w:szCs w:val="20"/>
        </w:rPr>
        <w:t>”</w:t>
      </w:r>
      <w:r w:rsidRPr="00AE211A">
        <w:rPr>
          <w:rFonts w:ascii="Segoe UI" w:hAnsi="Segoe UI" w:cs="Segoe UI"/>
          <w:color w:val="2A2A2A"/>
          <w:sz w:val="20"/>
          <w:szCs w:val="20"/>
        </w:rPr>
        <w:t>).</w:t>
      </w:r>
    </w:p>
    <w:p w14:paraId="7CC78E8C" w14:textId="4D74D458" w:rsidR="007E3129" w:rsidRPr="00AE211A" w:rsidRDefault="007E3129" w:rsidP="00D23060">
      <w:pPr>
        <w:pStyle w:val="NormalWeb"/>
        <w:numPr>
          <w:ilvl w:val="0"/>
          <w:numId w:val="11"/>
        </w:numPr>
        <w:spacing w:beforeAutospacing="0" w:after="0" w:afterAutospacing="0" w:line="270" w:lineRule="atLeast"/>
        <w:jc w:val="both"/>
        <w:rPr>
          <w:rFonts w:ascii="Segoe UI" w:hAnsi="Segoe UI" w:cs="Segoe UI"/>
          <w:color w:val="2A2A2A"/>
          <w:sz w:val="20"/>
          <w:szCs w:val="20"/>
        </w:rPr>
      </w:pPr>
      <w:r w:rsidRPr="00AE211A">
        <w:rPr>
          <w:rFonts w:ascii="Segoe UI" w:hAnsi="Segoe UI" w:cs="Segoe UI"/>
          <w:color w:val="2A2A2A"/>
          <w:sz w:val="20"/>
          <w:szCs w:val="20"/>
        </w:rPr>
        <w:t>Execute este comando e insira suas credenciais do Office 365conta comercial ou escolar.</w:t>
      </w:r>
    </w:p>
    <w:p w14:paraId="0097C07C" w14:textId="29CF5755" w:rsidR="00FF3D6B" w:rsidRPr="00AE211A" w:rsidRDefault="00CB4FBB" w:rsidP="00D230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jc w:val="center"/>
        <w:rPr>
          <w:rFonts w:ascii="Segoe UI" w:hAnsi="Segoe UI" w:cs="Segoe UI"/>
          <w:b/>
          <w:color w:val="2A2A2A"/>
        </w:rPr>
      </w:pPr>
      <w:r w:rsidRPr="00AE211A">
        <w:rPr>
          <w:rFonts w:ascii="Consolas" w:eastAsia="Times New Roman" w:hAnsi="Consolas" w:cs="Courier New"/>
          <w:b/>
          <w:color w:val="333333"/>
          <w:sz w:val="18"/>
          <w:szCs w:val="18"/>
          <w:lang w:eastAsia="pt-BR"/>
        </w:rPr>
        <w:t>$credential = Get-Credential</w:t>
      </w:r>
    </w:p>
    <w:p w14:paraId="649C380B" w14:textId="2882BAC5" w:rsidR="00FF3D6B" w:rsidRPr="00AE211A" w:rsidRDefault="00FF3D6B" w:rsidP="00D23060">
      <w:pPr>
        <w:pStyle w:val="NormalWeb"/>
        <w:spacing w:beforeAutospacing="0" w:after="0" w:afterAutospacing="0" w:line="270" w:lineRule="atLeast"/>
        <w:jc w:val="center"/>
        <w:rPr>
          <w:rFonts w:ascii="Segoe UI" w:hAnsi="Segoe UI" w:cs="Segoe UI"/>
          <w:color w:val="2A2A2A"/>
          <w:sz w:val="20"/>
          <w:szCs w:val="20"/>
        </w:rPr>
      </w:pPr>
    </w:p>
    <w:p w14:paraId="411F59B2" w14:textId="464F23EF" w:rsidR="007E3129" w:rsidRPr="00AE211A" w:rsidRDefault="007E3129" w:rsidP="00D23060">
      <w:pPr>
        <w:pStyle w:val="NormalWeb"/>
        <w:numPr>
          <w:ilvl w:val="0"/>
          <w:numId w:val="11"/>
        </w:numPr>
        <w:spacing w:beforeAutospacing="0" w:after="0" w:afterAutospacing="0" w:line="270" w:lineRule="atLeast"/>
        <w:jc w:val="both"/>
        <w:rPr>
          <w:rFonts w:ascii="Segoe UI" w:hAnsi="Segoe UI" w:cs="Segoe UI"/>
          <w:color w:val="2A2A2A"/>
          <w:sz w:val="20"/>
          <w:szCs w:val="20"/>
        </w:rPr>
      </w:pPr>
      <w:r w:rsidRPr="00AE211A">
        <w:rPr>
          <w:rFonts w:ascii="Segoe UI" w:hAnsi="Segoe UI" w:cs="Segoe UI"/>
          <w:color w:val="2A2A2A"/>
          <w:sz w:val="20"/>
          <w:szCs w:val="20"/>
        </w:rPr>
        <w:t>Execute esses comandos para se conectar ao Office 365.</w:t>
      </w:r>
    </w:p>
    <w:p w14:paraId="759EAAAF" w14:textId="28D6CAEC" w:rsidR="00CB4FBB" w:rsidRPr="00AE211A" w:rsidRDefault="00CB4FBB" w:rsidP="00D230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jc w:val="center"/>
        <w:rPr>
          <w:rFonts w:ascii="Segoe UI" w:hAnsi="Segoe UI" w:cs="Segoe UI"/>
          <w:b/>
          <w:color w:val="2A2A2A"/>
        </w:rPr>
      </w:pPr>
      <w:r w:rsidRPr="00AE211A">
        <w:rPr>
          <w:rFonts w:ascii="Consolas" w:eastAsia="Times New Roman" w:hAnsi="Consolas" w:cs="Courier New"/>
          <w:b/>
          <w:color w:val="333333"/>
          <w:sz w:val="18"/>
          <w:szCs w:val="18"/>
          <w:lang w:eastAsia="pt-BR"/>
        </w:rPr>
        <w:t>Import-Module MsOnline</w:t>
      </w:r>
    </w:p>
    <w:p w14:paraId="652272E5" w14:textId="0528C380" w:rsidR="00CB4FBB" w:rsidRPr="00AE211A" w:rsidRDefault="0066447D" w:rsidP="00180309">
      <w:pPr>
        <w:pStyle w:val="NormalWeb"/>
        <w:spacing w:beforeAutospacing="0" w:after="0" w:afterAutospacing="0" w:line="270" w:lineRule="atLeast"/>
        <w:jc w:val="center"/>
        <w:rPr>
          <w:rFonts w:ascii="Segoe UI" w:hAnsi="Segoe UI" w:cs="Segoe UI"/>
          <w:color w:val="2A2A2A"/>
          <w:sz w:val="20"/>
          <w:szCs w:val="20"/>
        </w:rPr>
      </w:pPr>
      <w:r w:rsidRPr="00AE211A">
        <w:rPr>
          <w:rFonts w:ascii="Segoe UI" w:hAnsi="Segoe UI" w:cs="Segoe UI"/>
          <w:color w:val="2A2A2A"/>
          <w:sz w:val="20"/>
          <w:szCs w:val="20"/>
        </w:rPr>
        <w:t>-</w:t>
      </w:r>
    </w:p>
    <w:p w14:paraId="3009F586" w14:textId="47282090" w:rsidR="00CB4FBB" w:rsidRPr="00AE211A" w:rsidRDefault="00CB4FBB" w:rsidP="00D230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jc w:val="center"/>
        <w:rPr>
          <w:rFonts w:ascii="Segoe UI" w:hAnsi="Segoe UI" w:cs="Segoe UI"/>
          <w:b/>
          <w:color w:val="2A2A2A"/>
        </w:rPr>
      </w:pPr>
      <w:r w:rsidRPr="00AE211A">
        <w:rPr>
          <w:rFonts w:ascii="Consolas" w:eastAsia="Times New Roman" w:hAnsi="Consolas" w:cs="Courier New"/>
          <w:b/>
          <w:color w:val="333333"/>
          <w:sz w:val="18"/>
          <w:szCs w:val="18"/>
          <w:lang w:eastAsia="pt-BR"/>
        </w:rPr>
        <w:t>Connect-MsolService -Credential $credential</w:t>
      </w:r>
    </w:p>
    <w:p w14:paraId="07A30E8B" w14:textId="47282090" w:rsidR="00FF3D6B" w:rsidRPr="00AE211A" w:rsidRDefault="00FF3D6B" w:rsidP="00D23060">
      <w:pPr>
        <w:pStyle w:val="NormalWeb"/>
        <w:spacing w:beforeAutospacing="0" w:after="0" w:afterAutospacing="0" w:line="270" w:lineRule="atLeast"/>
        <w:jc w:val="both"/>
        <w:rPr>
          <w:rFonts w:ascii="Segoe UI" w:hAnsi="Segoe UI" w:cs="Segoe UI"/>
          <w:color w:val="2A2A2A"/>
          <w:sz w:val="20"/>
          <w:szCs w:val="20"/>
        </w:rPr>
      </w:pPr>
    </w:p>
    <w:p w14:paraId="1A4E0253" w14:textId="5730EA3E" w:rsidR="007E3129" w:rsidRPr="00AE211A" w:rsidRDefault="007E3129" w:rsidP="00D23060">
      <w:pPr>
        <w:pStyle w:val="NormalWeb"/>
        <w:numPr>
          <w:ilvl w:val="0"/>
          <w:numId w:val="11"/>
        </w:numPr>
        <w:spacing w:beforeAutospacing="0" w:after="0" w:afterAutospacing="0" w:line="270" w:lineRule="atLeast"/>
        <w:jc w:val="both"/>
        <w:rPr>
          <w:rFonts w:ascii="Segoe UI" w:hAnsi="Segoe UI" w:cs="Segoe UI"/>
          <w:color w:val="2A2A2A"/>
          <w:sz w:val="20"/>
          <w:szCs w:val="20"/>
        </w:rPr>
      </w:pPr>
      <w:r w:rsidRPr="00AE211A">
        <w:rPr>
          <w:rFonts w:ascii="Segoe UI" w:hAnsi="Segoe UI" w:cs="Segoe UI"/>
          <w:color w:val="2A2A2A"/>
          <w:sz w:val="20"/>
          <w:szCs w:val="20"/>
        </w:rPr>
        <w:t>Execute esses comandos para se conectar ao Exchange Online.</w:t>
      </w:r>
    </w:p>
    <w:p w14:paraId="7DFB8513" w14:textId="35282073" w:rsidR="00CB4FBB" w:rsidRPr="00AE211A" w:rsidRDefault="00CB4FBB" w:rsidP="00CA55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jc w:val="both"/>
        <w:rPr>
          <w:rFonts w:ascii="Consolas" w:eastAsia="Times New Roman" w:hAnsi="Consolas" w:cs="Courier New"/>
          <w:b/>
          <w:color w:val="333333"/>
          <w:sz w:val="18"/>
          <w:szCs w:val="18"/>
          <w:lang w:eastAsia="pt-BR"/>
        </w:rPr>
      </w:pPr>
      <w:r w:rsidRPr="00AE211A">
        <w:rPr>
          <w:rFonts w:ascii="Consolas" w:eastAsia="Times New Roman" w:hAnsi="Consolas" w:cs="Courier New"/>
          <w:b/>
          <w:color w:val="333333"/>
          <w:sz w:val="18"/>
          <w:szCs w:val="18"/>
          <w:lang w:eastAsia="pt-BR"/>
        </w:rPr>
        <w:t>$exchangeSession = New-PSSession -ConfigurationName Microsoft.Exchange -ConnectionUri "https://outlook.office365.com/powershell-liveid/" -Credential $credential -Authentication "Basic" -AllowRedirectio</w:t>
      </w:r>
      <w:r w:rsidR="0066447D" w:rsidRPr="00AE211A">
        <w:rPr>
          <w:rFonts w:ascii="Consolas" w:eastAsia="Times New Roman" w:hAnsi="Consolas" w:cs="Courier New"/>
          <w:b/>
          <w:color w:val="333333"/>
          <w:sz w:val="18"/>
          <w:szCs w:val="18"/>
          <w:lang w:eastAsia="pt-BR"/>
        </w:rPr>
        <w:t>n</w:t>
      </w:r>
    </w:p>
    <w:p w14:paraId="6F7BCF8D" w14:textId="3C78E322" w:rsidR="00CB4FBB" w:rsidRPr="00AE211A" w:rsidRDefault="0066447D" w:rsidP="00CA551C">
      <w:pPr>
        <w:spacing w:after="0"/>
        <w:jc w:val="center"/>
      </w:pPr>
      <w:r w:rsidRPr="00AE211A">
        <w:t>-</w:t>
      </w:r>
    </w:p>
    <w:p w14:paraId="05FC19C1" w14:textId="4094876B" w:rsidR="00CB4FBB" w:rsidRPr="00AE211A" w:rsidRDefault="00CB4FBB" w:rsidP="00CB4F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jc w:val="center"/>
        <w:rPr>
          <w:rFonts w:ascii="Segoe UI" w:hAnsi="Segoe UI" w:cs="Segoe UI"/>
          <w:b/>
          <w:color w:val="2A2A2A"/>
        </w:rPr>
      </w:pPr>
      <w:r w:rsidRPr="00AE211A">
        <w:rPr>
          <w:rFonts w:ascii="Consolas" w:eastAsia="Times New Roman" w:hAnsi="Consolas" w:cs="Courier New"/>
          <w:b/>
          <w:color w:val="333333"/>
          <w:sz w:val="18"/>
          <w:szCs w:val="18"/>
          <w:lang w:eastAsia="pt-BR"/>
        </w:rPr>
        <w:t xml:space="preserve">Import-PSSession $exchangeSession -DisableNameChecking </w:t>
      </w:r>
    </w:p>
    <w:p w14:paraId="7D084EBE" w14:textId="77777777" w:rsidR="00180309" w:rsidRPr="00AE211A" w:rsidRDefault="00180309" w:rsidP="00180309">
      <w:pPr>
        <w:rPr>
          <w:rStyle w:val="lwcollapsibleareatitle"/>
          <w:rFonts w:ascii="Segoe UI Semibold" w:hAnsi="Segoe UI Semibold" w:cs="Segoe UI Semibold"/>
          <w:color w:val="000000"/>
          <w:sz w:val="35"/>
          <w:szCs w:val="35"/>
        </w:rPr>
      </w:pPr>
    </w:p>
    <w:p w14:paraId="3E370D10" w14:textId="20F74DCE" w:rsidR="006303D8" w:rsidRPr="00AE211A" w:rsidRDefault="006303D8" w:rsidP="00FD56B2">
      <w:pPr>
        <w:pStyle w:val="Ttulo1"/>
        <w:rPr>
          <w:rStyle w:val="lwcollapsibleareatitle"/>
          <w:rFonts w:ascii="Segoe UI Semibold" w:hAnsi="Segoe UI Semibold" w:cs="Segoe UI Semibold"/>
          <w:color w:val="000000"/>
          <w:sz w:val="35"/>
          <w:szCs w:val="35"/>
        </w:rPr>
      </w:pPr>
      <w:r w:rsidRPr="00AE211A">
        <w:rPr>
          <w:rStyle w:val="lwcollapsibleareatitle"/>
          <w:rFonts w:ascii="Segoe UI Semibold" w:hAnsi="Segoe UI Semibold" w:cs="Segoe UI Semibold"/>
          <w:color w:val="000000"/>
          <w:sz w:val="35"/>
          <w:szCs w:val="35"/>
        </w:rPr>
        <w:t>Exportando do PowerShell</w:t>
      </w:r>
    </w:p>
    <w:p w14:paraId="2A12C7EF" w14:textId="05D243B7" w:rsidR="00E82A1A" w:rsidRPr="00AE211A" w:rsidRDefault="00E82A1A" w:rsidP="00946304"/>
    <w:p w14:paraId="3FDBAD78" w14:textId="4B3B4AD5" w:rsidR="00946304" w:rsidRPr="00AE211A" w:rsidRDefault="00FB1539" w:rsidP="00FB1539">
      <w:pPr>
        <w:pStyle w:val="NormalWeb"/>
        <w:spacing w:beforeAutospacing="0" w:after="0" w:afterAutospacing="0" w:line="270" w:lineRule="atLeast"/>
        <w:ind w:left="284" w:firstLine="424"/>
        <w:jc w:val="both"/>
        <w:rPr>
          <w:rFonts w:ascii="Segoe UI" w:hAnsi="Segoe UI" w:cs="Segoe UI"/>
          <w:color w:val="2A2A2A"/>
          <w:sz w:val="20"/>
          <w:szCs w:val="20"/>
        </w:rPr>
      </w:pPr>
      <w:r w:rsidRPr="00AE211A">
        <w:rPr>
          <w:rFonts w:ascii="Segoe UI" w:hAnsi="Segoe UI" w:cs="Segoe UI"/>
          <w:color w:val="2A2A2A"/>
          <w:sz w:val="20"/>
          <w:szCs w:val="20"/>
        </w:rPr>
        <w:t xml:space="preserve">Podemos facilmente exportar usuários do Active Directory para o arquivo CSV ou TXT usando os cmdlets do Powershell </w:t>
      </w:r>
      <w:r w:rsidRPr="00AE211A">
        <w:rPr>
          <w:rFonts w:ascii="Segoe UI" w:hAnsi="Segoe UI" w:cs="Segoe UI"/>
          <w:b/>
          <w:color w:val="2A2A2A"/>
          <w:sz w:val="20"/>
          <w:szCs w:val="20"/>
        </w:rPr>
        <w:t>Get-MsolUser</w:t>
      </w:r>
      <w:r w:rsidRPr="00AE211A">
        <w:rPr>
          <w:rFonts w:ascii="Segoe UI" w:hAnsi="Segoe UI" w:cs="Segoe UI"/>
          <w:color w:val="2A2A2A"/>
          <w:sz w:val="20"/>
          <w:szCs w:val="20"/>
        </w:rPr>
        <w:t xml:space="preserve"> e </w:t>
      </w:r>
      <w:r w:rsidRPr="00AE211A">
        <w:rPr>
          <w:rFonts w:ascii="Segoe UI" w:hAnsi="Segoe UI" w:cs="Segoe UI"/>
          <w:i/>
          <w:color w:val="2A2A2A"/>
          <w:sz w:val="20"/>
          <w:szCs w:val="20"/>
        </w:rPr>
        <w:t>Export-CSV</w:t>
      </w:r>
      <w:r w:rsidRPr="00AE211A">
        <w:rPr>
          <w:rFonts w:ascii="Segoe UI" w:hAnsi="Segoe UI" w:cs="Segoe UI"/>
          <w:color w:val="2A2A2A"/>
          <w:sz w:val="20"/>
          <w:szCs w:val="20"/>
        </w:rPr>
        <w:t>. Nesta seção, será descrita alguns scripts PowerShell para exportar usuários do AD para arquivo CSV ou TXT.</w:t>
      </w:r>
    </w:p>
    <w:p w14:paraId="65F0F2A7" w14:textId="57491F88" w:rsidR="005607F8" w:rsidRPr="00AE211A" w:rsidRDefault="005607F8" w:rsidP="0077341C">
      <w:pPr>
        <w:pStyle w:val="NormalWeb"/>
        <w:numPr>
          <w:ilvl w:val="0"/>
          <w:numId w:val="26"/>
        </w:numPr>
        <w:spacing w:beforeAutospacing="0" w:after="0" w:afterAutospacing="0" w:line="270" w:lineRule="atLeast"/>
        <w:jc w:val="both"/>
        <w:rPr>
          <w:ins w:id="0" w:author="Breno Teixeira" w:date="2017-02-16T16:58:00Z"/>
          <w:rFonts w:ascii="Segoe UI" w:hAnsi="Segoe UI" w:cs="Segoe UI"/>
          <w:color w:val="2A2A2A"/>
          <w:sz w:val="20"/>
          <w:szCs w:val="20"/>
        </w:rPr>
        <w:pPrChange w:id="1" w:author="Breno Teixeira" w:date="2017-02-16T16:58:00Z">
          <w:pPr>
            <w:pStyle w:val="NormalWeb"/>
            <w:numPr>
              <w:numId w:val="11"/>
            </w:numPr>
            <w:tabs>
              <w:tab w:val="num" w:pos="720"/>
            </w:tabs>
            <w:spacing w:beforeAutospacing="0" w:after="0" w:afterAutospacing="0" w:line="270" w:lineRule="atLeast"/>
            <w:ind w:left="720" w:hanging="360"/>
            <w:jc w:val="both"/>
          </w:pPr>
        </w:pPrChange>
      </w:pPr>
      <w:bookmarkStart w:id="2" w:name="_GoBack"/>
      <w:bookmarkEnd w:id="2"/>
    </w:p>
    <w:p w14:paraId="3CB2B861" w14:textId="706B8498" w:rsidR="00FB1539" w:rsidRPr="00AE211A" w:rsidRDefault="00FB1539" w:rsidP="005607F8">
      <w:pPr>
        <w:pStyle w:val="NormalWeb"/>
        <w:spacing w:beforeAutospacing="0" w:after="0" w:afterAutospacing="0" w:line="270" w:lineRule="atLeast"/>
        <w:ind w:left="720"/>
        <w:jc w:val="both"/>
        <w:rPr>
          <w:rFonts w:ascii="Segoe UI" w:hAnsi="Segoe UI" w:cs="Segoe UI"/>
          <w:color w:val="2A2A2A"/>
          <w:sz w:val="20"/>
          <w:szCs w:val="20"/>
        </w:rPr>
        <w:pPrChange w:id="3" w:author="Breno Teixeira" w:date="2017-02-16T16:57:00Z">
          <w:pPr>
            <w:pStyle w:val="NormalWeb"/>
            <w:numPr>
              <w:numId w:val="13"/>
            </w:numPr>
            <w:spacing w:beforeAutospacing="0" w:after="0" w:afterAutospacing="0" w:line="270" w:lineRule="atLeast"/>
            <w:ind w:left="720" w:hanging="360"/>
            <w:jc w:val="both"/>
          </w:pPr>
        </w:pPrChange>
      </w:pPr>
    </w:p>
    <w:p w14:paraId="6E7C6439" w14:textId="77777777" w:rsidR="00946304" w:rsidRPr="00AE211A" w:rsidRDefault="00946304" w:rsidP="00946304"/>
    <w:p w14:paraId="51433B68" w14:textId="35F9762B" w:rsidR="00EE782A" w:rsidRPr="00AE211A" w:rsidRDefault="00FF3D6B" w:rsidP="00FD56B2">
      <w:pPr>
        <w:pStyle w:val="Ttulo1"/>
        <w:rPr>
          <w:rStyle w:val="lwcollapsibleareatitle"/>
          <w:rFonts w:ascii="Segoe UI Semibold" w:hAnsi="Segoe UI Semibold" w:cs="Segoe UI Semibold"/>
          <w:color w:val="000000"/>
          <w:sz w:val="35"/>
          <w:szCs w:val="35"/>
        </w:rPr>
      </w:pPr>
      <w:r w:rsidRPr="00AE211A">
        <w:rPr>
          <w:rStyle w:val="lwcollapsibleareatitle"/>
          <w:rFonts w:ascii="Segoe UI Semibold" w:hAnsi="Segoe UI Semibold" w:cs="Segoe UI Semibold"/>
          <w:color w:val="000000"/>
          <w:sz w:val="35"/>
          <w:szCs w:val="35"/>
        </w:rPr>
        <w:t>Aplicando Assinatura de e-mail</w:t>
      </w:r>
    </w:p>
    <w:p w14:paraId="09FE5F00" w14:textId="77777777" w:rsidR="00180309" w:rsidRPr="00AE211A" w:rsidRDefault="00180309" w:rsidP="00180309"/>
    <w:p w14:paraId="2E8709D3" w14:textId="04CAFC10" w:rsidR="00FF3D6B" w:rsidRPr="00AE211A" w:rsidRDefault="00FF3D6B" w:rsidP="00FB1539">
      <w:pPr>
        <w:pStyle w:val="NormalWeb"/>
        <w:spacing w:beforeAutospacing="0" w:after="0" w:afterAutospacing="0" w:line="270" w:lineRule="atLeast"/>
        <w:ind w:left="284" w:firstLine="425"/>
        <w:jc w:val="both"/>
        <w:rPr>
          <w:rFonts w:ascii="Segoe UI" w:hAnsi="Segoe UI" w:cs="Segoe UI"/>
          <w:color w:val="2A2A2A"/>
          <w:sz w:val="20"/>
          <w:szCs w:val="20"/>
        </w:rPr>
      </w:pPr>
      <w:r w:rsidRPr="00AE211A">
        <w:rPr>
          <w:rFonts w:ascii="Segoe UI" w:hAnsi="Segoe UI" w:cs="Segoe UI"/>
          <w:color w:val="2A2A2A"/>
          <w:sz w:val="20"/>
          <w:szCs w:val="20"/>
        </w:rPr>
        <w:t xml:space="preserve">Antes de começar a inserir as assinaturas é necessário ter em mãos o </w:t>
      </w:r>
      <w:r w:rsidRPr="00AE211A">
        <w:rPr>
          <w:rFonts w:ascii="Segoe UI" w:hAnsi="Segoe UI" w:cs="Segoe UI"/>
          <w:b/>
          <w:color w:val="2A2A2A"/>
          <w:sz w:val="20"/>
          <w:szCs w:val="20"/>
          <w:u w:val="single"/>
        </w:rPr>
        <w:t>OBJECTID</w:t>
      </w:r>
      <w:r w:rsidRPr="00AE211A">
        <w:rPr>
          <w:rFonts w:ascii="Segoe UI" w:hAnsi="Segoe UI" w:cs="Segoe UI"/>
          <w:color w:val="2A2A2A"/>
          <w:sz w:val="20"/>
          <w:szCs w:val="20"/>
        </w:rPr>
        <w:t xml:space="preserve"> de cada usuário, a qual seria o identificador exclusivo destes para que possa ser inserida as assinaturas:</w:t>
      </w:r>
    </w:p>
    <w:p w14:paraId="290B04D5" w14:textId="483EF96D" w:rsidR="005B3562" w:rsidRPr="00AE211A" w:rsidRDefault="00FF3D6B" w:rsidP="00D23060">
      <w:pPr>
        <w:pStyle w:val="NormalWeb"/>
        <w:numPr>
          <w:ilvl w:val="0"/>
          <w:numId w:val="15"/>
        </w:numPr>
        <w:spacing w:beforeAutospacing="0" w:after="0" w:afterAutospacing="0" w:line="270" w:lineRule="atLeast"/>
        <w:jc w:val="both"/>
        <w:rPr>
          <w:rFonts w:ascii="Segoe UI" w:hAnsi="Segoe UI" w:cs="Segoe UI"/>
          <w:color w:val="2A2A2A"/>
          <w:sz w:val="20"/>
          <w:szCs w:val="20"/>
        </w:rPr>
      </w:pPr>
      <w:r w:rsidRPr="00AE211A">
        <w:rPr>
          <w:rFonts w:ascii="Segoe UI" w:hAnsi="Segoe UI" w:cs="Segoe UI"/>
          <w:color w:val="2A2A2A"/>
          <w:sz w:val="20"/>
          <w:szCs w:val="20"/>
        </w:rPr>
        <w:t xml:space="preserve">Após conectado com o serviço MsOnline no PowerShell, basta executar o comando abaixo para exportar todos usuários com seus respectivos </w:t>
      </w:r>
      <w:r w:rsidRPr="00AE211A">
        <w:rPr>
          <w:rFonts w:ascii="Segoe UI" w:hAnsi="Segoe UI" w:cs="Segoe UI"/>
          <w:b/>
          <w:color w:val="2A2A2A"/>
          <w:sz w:val="20"/>
          <w:szCs w:val="20"/>
          <w:u w:val="single"/>
        </w:rPr>
        <w:t>OBJECTID</w:t>
      </w:r>
      <w:r w:rsidRPr="00AE211A">
        <w:rPr>
          <w:rFonts w:ascii="Segoe UI" w:hAnsi="Segoe UI" w:cs="Segoe UI"/>
          <w:color w:val="2A2A2A"/>
          <w:sz w:val="20"/>
          <w:szCs w:val="20"/>
        </w:rPr>
        <w:t>:</w:t>
      </w:r>
    </w:p>
    <w:p w14:paraId="5E143622" w14:textId="73FD5937" w:rsidR="00596D3F" w:rsidRPr="00AE211A" w:rsidRDefault="00CB4FBB" w:rsidP="005B35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jc w:val="center"/>
        <w:rPr>
          <w:rFonts w:ascii="Segoe UI" w:hAnsi="Segoe UI" w:cs="Segoe UI"/>
          <w:b/>
          <w:color w:val="2A2A2A"/>
        </w:rPr>
      </w:pPr>
      <w:r w:rsidRPr="00AE211A">
        <w:rPr>
          <w:rFonts w:ascii="Consolas" w:eastAsia="Times New Roman" w:hAnsi="Consolas" w:cs="Courier New"/>
          <w:b/>
          <w:color w:val="333333"/>
          <w:sz w:val="18"/>
          <w:szCs w:val="18"/>
          <w:lang w:eastAsia="pt-BR"/>
        </w:rPr>
        <w:t xml:space="preserve">Get-msoluser –all | select userprincipalname, objectID | export-csv </w:t>
      </w:r>
      <w:r w:rsidRPr="00AE211A">
        <w:rPr>
          <w:rFonts w:ascii="Consolas" w:eastAsia="Times New Roman" w:hAnsi="Consolas" w:cs="Courier New"/>
          <w:b/>
          <w:color w:val="FF0000"/>
          <w:sz w:val="18"/>
          <w:szCs w:val="18"/>
          <w:u w:val="single"/>
          <w:lang w:eastAsia="pt-BR"/>
        </w:rPr>
        <w:t>LOCAL</w:t>
      </w:r>
    </w:p>
    <w:p w14:paraId="13E4AF33" w14:textId="5D94613F" w:rsidR="00596D3F" w:rsidRPr="00AE211A" w:rsidRDefault="00241DD8" w:rsidP="00D23060">
      <w:pPr>
        <w:pStyle w:val="PargrafodaLista"/>
        <w:numPr>
          <w:ilvl w:val="1"/>
          <w:numId w:val="13"/>
        </w:numPr>
        <w:jc w:val="both"/>
      </w:pPr>
      <w:r w:rsidRPr="00AE211A">
        <w:t xml:space="preserve">OBS.: O </w:t>
      </w:r>
      <w:r w:rsidRPr="00AE211A">
        <w:rPr>
          <w:b/>
          <w:color w:val="FF0000"/>
          <w:u w:val="single"/>
        </w:rPr>
        <w:t>LOCAL</w:t>
      </w:r>
      <w:r w:rsidRPr="00AE211A">
        <w:t xml:space="preserve"> informado no comando acima, se refere ao local no seu sistema, ou seja, uma pasta. Utilize locais fácil de identificação </w:t>
      </w:r>
      <w:r w:rsidR="00DB101E" w:rsidRPr="00AE211A">
        <w:t>onde irá ser mais fácil de encontrar.</w:t>
      </w:r>
    </w:p>
    <w:p w14:paraId="330CA744" w14:textId="2D3FF237" w:rsidR="00241DD8" w:rsidRPr="00AE211A" w:rsidRDefault="00241DD8" w:rsidP="00D23060">
      <w:pPr>
        <w:pStyle w:val="PargrafodaLista"/>
        <w:numPr>
          <w:ilvl w:val="0"/>
          <w:numId w:val="13"/>
        </w:numPr>
        <w:jc w:val="both"/>
      </w:pPr>
      <w:r w:rsidRPr="00AE211A">
        <w:t>Com o CSV em mão</w:t>
      </w:r>
      <w:r w:rsidR="00DB101E" w:rsidRPr="00AE211A">
        <w:t xml:space="preserve">s </w:t>
      </w:r>
      <w:r w:rsidR="002F14E9" w:rsidRPr="00AE211A">
        <w:t>verifique se estão todos os usuários com os dados</w:t>
      </w:r>
      <w:r w:rsidR="00DB101E" w:rsidRPr="00AE211A">
        <w:t xml:space="preserve"> </w:t>
      </w:r>
      <w:r w:rsidR="002F14E9" w:rsidRPr="00AE211A">
        <w:rPr>
          <w:b/>
        </w:rPr>
        <w:t>E-MAIL</w:t>
      </w:r>
      <w:r w:rsidR="00DB101E" w:rsidRPr="00AE211A">
        <w:t xml:space="preserve"> e </w:t>
      </w:r>
      <w:r w:rsidR="00DB101E" w:rsidRPr="00AE211A">
        <w:rPr>
          <w:b/>
        </w:rPr>
        <w:t>OBJECTID</w:t>
      </w:r>
      <w:r w:rsidR="00DB101E" w:rsidRPr="00AE211A">
        <w:t>:</w:t>
      </w:r>
    </w:p>
    <w:p w14:paraId="5CD0C271" w14:textId="77777777" w:rsidR="00D23060" w:rsidRPr="00AE211A" w:rsidRDefault="00D23060" w:rsidP="00D23060">
      <w:pPr>
        <w:pStyle w:val="PargrafodaLista"/>
        <w:jc w:val="both"/>
      </w:pPr>
    </w:p>
    <w:p w14:paraId="70D3FCF9" w14:textId="2D050816" w:rsidR="00DB101E" w:rsidRPr="00AE211A" w:rsidRDefault="00DB101E" w:rsidP="00395D27">
      <w:pPr>
        <w:pStyle w:val="PargrafodaLista"/>
        <w:jc w:val="center"/>
      </w:pPr>
      <w:r w:rsidRPr="00AE211A">
        <w:rPr>
          <w:lang w:eastAsia="pt-BR"/>
        </w:rPr>
        <w:drawing>
          <wp:inline distT="0" distB="0" distL="0" distR="0" wp14:anchorId="64B54623" wp14:editId="78AF18D3">
            <wp:extent cx="3886200" cy="2150376"/>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jpg"/>
                    <pic:cNvPicPr/>
                  </pic:nvPicPr>
                  <pic:blipFill>
                    <a:blip r:embed="rId19">
                      <a:extLst>
                        <a:ext uri="{28A0092B-C50C-407E-A947-70E740481C1C}">
                          <a14:useLocalDpi xmlns:a14="http://schemas.microsoft.com/office/drawing/2010/main" val="0"/>
                        </a:ext>
                      </a:extLst>
                    </a:blip>
                    <a:stretch>
                      <a:fillRect/>
                    </a:stretch>
                  </pic:blipFill>
                  <pic:spPr>
                    <a:xfrm>
                      <a:off x="0" y="0"/>
                      <a:ext cx="3910767" cy="2163970"/>
                    </a:xfrm>
                    <a:prstGeom prst="rect">
                      <a:avLst/>
                    </a:prstGeom>
                  </pic:spPr>
                </pic:pic>
              </a:graphicData>
            </a:graphic>
          </wp:inline>
        </w:drawing>
      </w:r>
    </w:p>
    <w:p w14:paraId="157EE19F" w14:textId="02102239" w:rsidR="00DB101E" w:rsidRPr="00AE211A" w:rsidRDefault="00DB101E" w:rsidP="00DB101E"/>
    <w:p w14:paraId="3FFD9915" w14:textId="61D7512B" w:rsidR="00DB101E" w:rsidRPr="00AE211A" w:rsidRDefault="00DB101E" w:rsidP="00D23060">
      <w:pPr>
        <w:pStyle w:val="PargrafodaLista"/>
        <w:numPr>
          <w:ilvl w:val="0"/>
          <w:numId w:val="13"/>
        </w:numPr>
        <w:jc w:val="both"/>
      </w:pPr>
      <w:r w:rsidRPr="00AE211A">
        <w:t>Com o OBJECTID do usuário desejado, basta possuir o HTML da assinatura. As assinaturas de e-mails são criadas em HTML (HyperText Markup Languagem</w:t>
      </w:r>
      <w:r w:rsidR="002F14E9" w:rsidRPr="00AE211A">
        <w:t>, ou Linguagem de Marcação Super T</w:t>
      </w:r>
      <w:r w:rsidRPr="00AE211A">
        <w:t>exto) a qual bem estruturado forma a assinatura</w:t>
      </w:r>
    </w:p>
    <w:p w14:paraId="0D6BE591" w14:textId="62F38138" w:rsidR="00DB101E" w:rsidRPr="00AE211A" w:rsidRDefault="00DB101E" w:rsidP="00D23060">
      <w:pPr>
        <w:pStyle w:val="PargrafodaLista"/>
        <w:numPr>
          <w:ilvl w:val="1"/>
          <w:numId w:val="13"/>
        </w:numPr>
        <w:jc w:val="both"/>
      </w:pPr>
      <w:r w:rsidRPr="00AE211A">
        <w:t xml:space="preserve">ANEXO EXTRA NO EMAIL: </w:t>
      </w:r>
      <w:r w:rsidRPr="00AE211A">
        <w:rPr>
          <w:b/>
          <w:u w:val="single"/>
        </w:rPr>
        <w:t>SIGN.HTML</w:t>
      </w:r>
    </w:p>
    <w:p w14:paraId="32B13988" w14:textId="70B1A8BC" w:rsidR="002F14E9" w:rsidRPr="00AE211A" w:rsidRDefault="002F14E9" w:rsidP="00D23060">
      <w:pPr>
        <w:pStyle w:val="PargrafodaLista"/>
        <w:numPr>
          <w:ilvl w:val="1"/>
          <w:numId w:val="13"/>
        </w:numPr>
        <w:jc w:val="both"/>
      </w:pPr>
      <w:r w:rsidRPr="00AE211A">
        <w:t>Para editar o HTML, clique com o direito sobre e coloque como ABRIR COMO... BLOCO DE NOTAS ou NOTEPAD;</w:t>
      </w:r>
    </w:p>
    <w:p w14:paraId="427A0654" w14:textId="0DB35DF4" w:rsidR="00DB101E" w:rsidRPr="00AE211A" w:rsidRDefault="00DB101E" w:rsidP="00D23060">
      <w:pPr>
        <w:pStyle w:val="PargrafodaLista"/>
        <w:numPr>
          <w:ilvl w:val="1"/>
          <w:numId w:val="13"/>
        </w:numPr>
        <w:jc w:val="both"/>
      </w:pPr>
      <w:r w:rsidRPr="00AE211A">
        <w:t>As informações a qual necessário editar</w:t>
      </w:r>
      <w:r w:rsidR="002F14E9" w:rsidRPr="00AE211A">
        <w:t xml:space="preserve"> dentro do HTML</w:t>
      </w:r>
      <w:r w:rsidRPr="00AE211A">
        <w:t xml:space="preserve"> estão entre asteriscos </w:t>
      </w:r>
      <w:r w:rsidR="0066447D" w:rsidRPr="00AE211A">
        <w:t>(*</w:t>
      </w:r>
      <w:r w:rsidRPr="00AE211A">
        <w:t>);</w:t>
      </w:r>
      <w:r w:rsidR="002F14E9" w:rsidRPr="00AE211A">
        <w:t xml:space="preserve"> não esqueça de remover os asteriscos;</w:t>
      </w:r>
    </w:p>
    <w:p w14:paraId="63840A69" w14:textId="6A03AE77" w:rsidR="00DB101E" w:rsidRPr="00AE211A" w:rsidRDefault="00DB101E" w:rsidP="00D23060">
      <w:pPr>
        <w:pStyle w:val="PargrafodaLista"/>
        <w:numPr>
          <w:ilvl w:val="0"/>
          <w:numId w:val="13"/>
        </w:numPr>
        <w:jc w:val="both"/>
      </w:pPr>
      <w:r w:rsidRPr="00AE211A">
        <w:t>Após montado o HTML é necessário deixa-lo em um local de fácil acesso para identificação do Script em PowerShell</w:t>
      </w:r>
      <w:r w:rsidR="002F14E9" w:rsidRPr="00AE211A">
        <w:t>.</w:t>
      </w:r>
    </w:p>
    <w:p w14:paraId="2A48EF09" w14:textId="4BD1DCDF" w:rsidR="002F14E9" w:rsidRPr="00AE211A" w:rsidRDefault="002F14E9" w:rsidP="00D23060">
      <w:pPr>
        <w:pStyle w:val="PargrafodaLista"/>
        <w:numPr>
          <w:ilvl w:val="0"/>
          <w:numId w:val="13"/>
        </w:numPr>
        <w:jc w:val="both"/>
      </w:pPr>
      <w:r w:rsidRPr="00AE211A">
        <w:t>Em seguida execute o comando abaixo para inserir definitivamente a assinatura que está no HTML:</w:t>
      </w:r>
      <w:r w:rsidR="00AE211A">
        <w:t xml:space="preserve"> </w:t>
      </w:r>
    </w:p>
    <w:p w14:paraId="6833B4E5" w14:textId="3CE297A3" w:rsidR="00596D3F" w:rsidRPr="00AE211A" w:rsidRDefault="00596D3F" w:rsidP="00596D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jc w:val="center"/>
        <w:rPr>
          <w:b/>
        </w:rPr>
      </w:pPr>
      <w:r w:rsidRPr="00AE211A">
        <w:rPr>
          <w:rFonts w:ascii="Consolas" w:eastAsia="Times New Roman" w:hAnsi="Consolas" w:cs="Courier New"/>
          <w:b/>
          <w:color w:val="333333"/>
          <w:sz w:val="18"/>
          <w:szCs w:val="18"/>
          <w:lang w:eastAsia="pt-BR"/>
        </w:rPr>
        <w:t xml:space="preserve">Set-mailboxmessageconfiguration –identity </w:t>
      </w:r>
      <w:r w:rsidRPr="00AE211A">
        <w:rPr>
          <w:rFonts w:ascii="Consolas" w:eastAsia="Times New Roman" w:hAnsi="Consolas" w:cs="Courier New"/>
          <w:b/>
          <w:color w:val="FF0000"/>
          <w:sz w:val="18"/>
          <w:szCs w:val="18"/>
          <w:u w:val="single"/>
          <w:lang w:eastAsia="pt-BR"/>
        </w:rPr>
        <w:t>OBJECTID</w:t>
      </w:r>
      <w:r w:rsidRPr="00AE211A">
        <w:rPr>
          <w:rFonts w:ascii="Consolas" w:eastAsia="Times New Roman" w:hAnsi="Consolas" w:cs="Courier New"/>
          <w:b/>
          <w:color w:val="333333"/>
          <w:sz w:val="18"/>
          <w:szCs w:val="18"/>
          <w:lang w:eastAsia="pt-BR"/>
        </w:rPr>
        <w:t xml:space="preserve"> –signaturehtml(get-content </w:t>
      </w:r>
      <w:r w:rsidRPr="00AE211A">
        <w:rPr>
          <w:rFonts w:ascii="Consolas" w:eastAsia="Times New Roman" w:hAnsi="Consolas" w:cs="Courier New"/>
          <w:b/>
          <w:color w:val="FF0000"/>
          <w:sz w:val="18"/>
          <w:szCs w:val="18"/>
          <w:u w:val="single"/>
          <w:lang w:eastAsia="pt-BR"/>
        </w:rPr>
        <w:t>LOCAL</w:t>
      </w:r>
      <w:r w:rsidRPr="00AE211A">
        <w:rPr>
          <w:rFonts w:ascii="Consolas" w:eastAsia="Times New Roman" w:hAnsi="Consolas" w:cs="Courier New"/>
          <w:b/>
          <w:color w:val="333333"/>
          <w:sz w:val="18"/>
          <w:szCs w:val="18"/>
          <w:lang w:eastAsia="pt-BR"/>
        </w:rPr>
        <w:t>) –autoaddsignature $true</w:t>
      </w:r>
    </w:p>
    <w:p w14:paraId="145BB8B0" w14:textId="710F04B0" w:rsidR="00DB101E" w:rsidRPr="00AE211A" w:rsidRDefault="00DB101E" w:rsidP="00D23060">
      <w:pPr>
        <w:pStyle w:val="PargrafodaLista"/>
        <w:numPr>
          <w:ilvl w:val="1"/>
          <w:numId w:val="13"/>
        </w:numPr>
        <w:jc w:val="both"/>
      </w:pPr>
      <w:r w:rsidRPr="00AE211A">
        <w:rPr>
          <w:b/>
          <w:color w:val="FF0000"/>
        </w:rPr>
        <w:t>OBJECTID</w:t>
      </w:r>
      <w:r w:rsidRPr="00AE211A">
        <w:t>: Esta informação estará inserida no arquivo CSV, ela seria o usuário a qual deseja inserir a assinatura;</w:t>
      </w:r>
    </w:p>
    <w:p w14:paraId="2673CE5E" w14:textId="78B3C8C1" w:rsidR="00DB101E" w:rsidRPr="00AE211A" w:rsidRDefault="00DB101E" w:rsidP="00D23060">
      <w:pPr>
        <w:pStyle w:val="PargrafodaLista"/>
        <w:numPr>
          <w:ilvl w:val="1"/>
          <w:numId w:val="13"/>
        </w:numPr>
        <w:jc w:val="both"/>
      </w:pPr>
      <w:r w:rsidRPr="00AE211A">
        <w:rPr>
          <w:b/>
          <w:color w:val="FF0000"/>
        </w:rPr>
        <w:t>LOCAL</w:t>
      </w:r>
      <w:r w:rsidRPr="00AE211A">
        <w:t xml:space="preserve">: Esta informação será o local do arquivo HTML, por exemplo, se caso esteja jogada no C:\NOVAPASTA ficaria: </w:t>
      </w:r>
      <w:r w:rsidRPr="00AE211A">
        <w:rPr>
          <w:i/>
        </w:rPr>
        <w:t>C:\NOVAPASTA\SIGN.HTML</w:t>
      </w:r>
    </w:p>
    <w:p w14:paraId="72E2CFF0" w14:textId="513DC1FF" w:rsidR="00395D27" w:rsidRPr="00AE211A" w:rsidRDefault="00DB101E" w:rsidP="00D23060">
      <w:pPr>
        <w:jc w:val="both"/>
      </w:pPr>
      <w:r w:rsidRPr="00AE211A">
        <w:t xml:space="preserve">Seguindo os passos anteriores é possível inserir individualmente assinaturas de e-mail por usuário, lembrando que o HTML pode ser editado conforme a necessidade do usuário e só pode ser inserido UMA ASSINATURA POR VEZ, ou seja, cada vez que executar o comando a assinatura só irá para o usuário identificado como </w:t>
      </w:r>
      <w:r w:rsidRPr="00AE211A">
        <w:rPr>
          <w:b/>
        </w:rPr>
        <w:t>OBJECTID</w:t>
      </w:r>
      <w:r w:rsidRPr="00AE211A">
        <w:t xml:space="preserve">. Caso queira inserir mais de uma assinatura, basta editar o HTML e salva-lo e posteriormente modificar o </w:t>
      </w:r>
      <w:r w:rsidRPr="00AE211A">
        <w:rPr>
          <w:b/>
        </w:rPr>
        <w:t>OBJECTID</w:t>
      </w:r>
      <w:r w:rsidRPr="00AE211A">
        <w:t xml:space="preserve"> para usuário a qual aquela assinatura </w:t>
      </w:r>
      <w:r w:rsidR="002F14E9" w:rsidRPr="00AE211A">
        <w:t>pertence</w:t>
      </w:r>
      <w:r w:rsidRPr="00AE211A">
        <w:t>.</w:t>
      </w:r>
    </w:p>
    <w:p w14:paraId="6DB512DE" w14:textId="77777777" w:rsidR="00180309" w:rsidRPr="00AE211A" w:rsidRDefault="00180309" w:rsidP="00180309">
      <w:pPr>
        <w:rPr>
          <w:rStyle w:val="lwcollapsibleareatitle"/>
          <w:rFonts w:ascii="Segoe UI Semibold" w:hAnsi="Segoe UI Semibold" w:cs="Segoe UI Semibold"/>
          <w:color w:val="000000"/>
          <w:sz w:val="35"/>
          <w:szCs w:val="35"/>
        </w:rPr>
      </w:pPr>
    </w:p>
    <w:p w14:paraId="4FC05BB1" w14:textId="70259AEB" w:rsidR="00D23060" w:rsidRPr="00AE211A" w:rsidRDefault="00656539" w:rsidP="00FD56B2">
      <w:pPr>
        <w:pStyle w:val="Ttulo1"/>
      </w:pPr>
      <w:r w:rsidRPr="00AE211A">
        <w:rPr>
          <w:rStyle w:val="lwcollapsibleareatitle"/>
          <w:rFonts w:ascii="Segoe UI Semibold" w:hAnsi="Segoe UI Semibold" w:cs="Segoe UI Semibold"/>
          <w:color w:val="000000"/>
          <w:sz w:val="35"/>
          <w:szCs w:val="35"/>
        </w:rPr>
        <w:t xml:space="preserve">Comandos do </w:t>
      </w:r>
      <w:r w:rsidR="00D82A50" w:rsidRPr="00AE211A">
        <w:rPr>
          <w:rStyle w:val="lwcollapsibleareatitle"/>
          <w:rFonts w:ascii="Segoe UI Semibold" w:hAnsi="Segoe UI Semibold" w:cs="Segoe UI Semibold"/>
          <w:color w:val="000000"/>
          <w:sz w:val="35"/>
          <w:szCs w:val="35"/>
        </w:rPr>
        <w:t>PowerShell</w:t>
      </w:r>
    </w:p>
    <w:p w14:paraId="7EC10DE0" w14:textId="4ED2C886" w:rsidR="00656539" w:rsidRPr="00AE211A" w:rsidRDefault="004F3CC9" w:rsidP="00FD56B2">
      <w:pPr>
        <w:pStyle w:val="Ttulo2"/>
        <w:ind w:hanging="292"/>
        <w:rPr>
          <w:rFonts w:ascii="Segoe UI" w:eastAsia="Times New Roman" w:hAnsi="Segoe UI" w:cs="Segoe UI"/>
          <w:color w:val="2A2A2A"/>
          <w:sz w:val="34"/>
          <w:szCs w:val="34"/>
        </w:rPr>
      </w:pPr>
      <w:hyperlink r:id="rId20" w:tooltip="Click to collapse. Double-click to collapse all." w:history="1">
        <w:r w:rsidR="00D82A50" w:rsidRPr="00AE211A">
          <w:rPr>
            <w:rFonts w:ascii="Segoe UI" w:eastAsia="Times New Roman" w:hAnsi="Segoe UI" w:cs="Segoe UI"/>
            <w:color w:val="2A2A2A"/>
            <w:sz w:val="34"/>
            <w:szCs w:val="34"/>
          </w:rPr>
          <w:t>Gerenciamento</w:t>
        </w:r>
      </w:hyperlink>
      <w:r w:rsidR="00D82A50" w:rsidRPr="00AE211A">
        <w:rPr>
          <w:rFonts w:ascii="Segoe UI" w:eastAsia="Times New Roman" w:hAnsi="Segoe UI" w:cs="Segoe UI"/>
          <w:color w:val="2A2A2A"/>
          <w:sz w:val="34"/>
          <w:szCs w:val="34"/>
        </w:rPr>
        <w:t xml:space="preserve"> de usuários</w:t>
      </w:r>
    </w:p>
    <w:p w14:paraId="07638E21" w14:textId="77777777" w:rsidR="00180309" w:rsidRPr="00AE211A" w:rsidRDefault="00180309" w:rsidP="00180309"/>
    <w:tbl>
      <w:tblPr>
        <w:tblW w:w="11880" w:type="dxa"/>
        <w:tblInd w:w="-1284"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156"/>
        <w:gridCol w:w="8724"/>
      </w:tblGrid>
      <w:tr w:rsidR="00656539" w:rsidRPr="00AE211A" w14:paraId="55D75AD4" w14:textId="77777777" w:rsidTr="00180309">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F3E585D" w14:textId="6DF85A32" w:rsidR="00656539" w:rsidRPr="00AE211A" w:rsidRDefault="00D82A50" w:rsidP="00621474">
            <w:pPr>
              <w:spacing w:before="150" w:after="150" w:line="240" w:lineRule="auto"/>
              <w:ind w:left="150" w:right="150"/>
              <w:rPr>
                <w:rFonts w:ascii="Times New Roman" w:eastAsia="Times New Roman" w:hAnsi="Times New Roman" w:cs="Times New Roman"/>
                <w:b/>
                <w:bCs/>
                <w:color w:val="636363"/>
                <w:sz w:val="24"/>
                <w:szCs w:val="24"/>
              </w:rPr>
            </w:pPr>
            <w:r w:rsidRPr="00AE211A">
              <w:rPr>
                <w:rFonts w:ascii="Times New Roman" w:eastAsia="Times New Roman" w:hAnsi="Times New Roman" w:cs="Times New Roman"/>
                <w:b/>
                <w:bCs/>
                <w:color w:val="636363"/>
                <w:sz w:val="24"/>
                <w:szCs w:val="24"/>
              </w:rPr>
              <w:t>CMD</w:t>
            </w:r>
            <w:r w:rsidR="002A1695" w:rsidRPr="00AE211A">
              <w:rPr>
                <w:rFonts w:ascii="Times New Roman" w:eastAsia="Times New Roman" w:hAnsi="Times New Roman" w:cs="Times New Roman"/>
                <w:b/>
                <w:bCs/>
                <w:color w:val="636363"/>
                <w:sz w:val="24"/>
                <w:szCs w:val="24"/>
              </w:rPr>
              <w:t>LET</w:t>
            </w:r>
          </w:p>
        </w:tc>
        <w:tc>
          <w:tcPr>
            <w:tcW w:w="8724"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5D0C9B8" w14:textId="5AE9F99D" w:rsidR="00656539" w:rsidRPr="00AE211A" w:rsidRDefault="00D82A50" w:rsidP="00621474">
            <w:pPr>
              <w:spacing w:before="150" w:after="150" w:line="240" w:lineRule="auto"/>
              <w:ind w:left="150" w:right="-30"/>
              <w:rPr>
                <w:rFonts w:ascii="Times New Roman" w:eastAsia="Times New Roman" w:hAnsi="Times New Roman" w:cs="Times New Roman"/>
                <w:b/>
                <w:bCs/>
                <w:color w:val="636363"/>
                <w:sz w:val="24"/>
                <w:szCs w:val="24"/>
              </w:rPr>
            </w:pPr>
            <w:r w:rsidRPr="00AE211A">
              <w:rPr>
                <w:rFonts w:ascii="Times New Roman" w:eastAsia="Times New Roman" w:hAnsi="Times New Roman" w:cs="Times New Roman"/>
                <w:b/>
                <w:bCs/>
                <w:color w:val="636363"/>
                <w:sz w:val="24"/>
                <w:szCs w:val="24"/>
              </w:rPr>
              <w:t>Descrição</w:t>
            </w:r>
          </w:p>
        </w:tc>
      </w:tr>
      <w:tr w:rsidR="00656539" w:rsidRPr="00AE211A" w14:paraId="4D849E2D"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1C45FB1" w14:textId="1F2477CB"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21" w:history="1">
              <w:r w:rsidR="00D82A50" w:rsidRPr="00AE211A">
                <w:rPr>
                  <w:rFonts w:ascii="Times New Roman" w:eastAsia="Times New Roman" w:hAnsi="Times New Roman" w:cs="Times New Roman"/>
                  <w:color w:val="0066DD"/>
                  <w:sz w:val="24"/>
                  <w:szCs w:val="24"/>
                  <w:u w:val="single"/>
                </w:rPr>
                <w:t>Convert-</w:t>
              </w:r>
              <w:r w:rsidR="00656539" w:rsidRPr="00AE211A">
                <w:rPr>
                  <w:rFonts w:ascii="Times New Roman" w:eastAsia="Times New Roman" w:hAnsi="Times New Roman" w:cs="Times New Roman"/>
                  <w:color w:val="0066DD"/>
                  <w:sz w:val="24"/>
                  <w:szCs w:val="24"/>
                  <w:u w:val="single"/>
                </w:rPr>
                <w:t>MsolFederatedUser</w:t>
              </w:r>
            </w:hyperlink>
          </w:p>
        </w:tc>
        <w:tc>
          <w:tcPr>
            <w:tcW w:w="872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97D9A0" w14:textId="11252E23" w:rsidR="00D82A50" w:rsidRPr="00AE211A" w:rsidRDefault="00D82A50"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Convert-MsolFederatedUser</w:t>
            </w:r>
            <w:r w:rsidRPr="00AE211A">
              <w:rPr>
                <w:rFonts w:ascii="Times New Roman" w:eastAsia="Times New Roman" w:hAnsi="Times New Roman" w:cs="Times New Roman"/>
                <w:color w:val="2A2A2A"/>
                <w:sz w:val="20"/>
                <w:szCs w:val="20"/>
              </w:rPr>
              <w:t xml:space="preserve"> é usado para atualizar um usuário em um domínio que foi recentemente convertido de logon único (também conhecido como identity federation) para o tipo de autenticação padrão. Uma nova senha deve ser fornecida para o usuário.</w:t>
            </w:r>
          </w:p>
        </w:tc>
      </w:tr>
      <w:tr w:rsidR="00656539" w:rsidRPr="00AE211A" w14:paraId="7A6D634C"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3B4F006"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22" w:history="1">
              <w:r w:rsidR="00656539" w:rsidRPr="00AE211A">
                <w:rPr>
                  <w:rFonts w:ascii="Times New Roman" w:eastAsia="Times New Roman" w:hAnsi="Times New Roman" w:cs="Times New Roman"/>
                  <w:color w:val="0066DD"/>
                  <w:sz w:val="24"/>
                  <w:szCs w:val="24"/>
                  <w:u w:val="single"/>
                </w:rPr>
                <w:t>Get-MsolUser</w:t>
              </w:r>
            </w:hyperlink>
          </w:p>
        </w:tc>
        <w:tc>
          <w:tcPr>
            <w:tcW w:w="872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F69018C" w14:textId="092FCB46" w:rsidR="00D82A50" w:rsidRPr="00AE211A" w:rsidRDefault="00D82A50"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Get-MsolUser</w:t>
            </w:r>
            <w:r w:rsidRPr="00AE211A">
              <w:rPr>
                <w:rFonts w:ascii="Times New Roman" w:eastAsia="Times New Roman" w:hAnsi="Times New Roman" w:cs="Times New Roman"/>
                <w:color w:val="2A2A2A"/>
                <w:sz w:val="20"/>
                <w:szCs w:val="20"/>
              </w:rPr>
              <w:t xml:space="preserve"> pode ser usado para </w:t>
            </w:r>
            <w:r w:rsidR="002A1695" w:rsidRPr="00AE211A">
              <w:rPr>
                <w:rFonts w:ascii="Times New Roman" w:eastAsia="Times New Roman" w:hAnsi="Times New Roman" w:cs="Times New Roman"/>
                <w:color w:val="2A2A2A"/>
                <w:sz w:val="20"/>
                <w:szCs w:val="20"/>
              </w:rPr>
              <w:t>verificar informações de</w:t>
            </w:r>
            <w:r w:rsidRPr="00AE211A">
              <w:rPr>
                <w:rFonts w:ascii="Times New Roman" w:eastAsia="Times New Roman" w:hAnsi="Times New Roman" w:cs="Times New Roman"/>
                <w:color w:val="2A2A2A"/>
                <w:sz w:val="20"/>
                <w:szCs w:val="20"/>
              </w:rPr>
              <w:t xml:space="preserve"> um usuário individual ou uma lista de usuários. Um usuário individual será </w:t>
            </w:r>
            <w:r w:rsidR="002A1695" w:rsidRPr="00AE211A">
              <w:rPr>
                <w:rFonts w:ascii="Times New Roman" w:eastAsia="Times New Roman" w:hAnsi="Times New Roman" w:cs="Times New Roman"/>
                <w:color w:val="2A2A2A"/>
                <w:sz w:val="20"/>
                <w:szCs w:val="20"/>
              </w:rPr>
              <w:t>listado</w:t>
            </w:r>
            <w:r w:rsidRPr="00AE211A">
              <w:rPr>
                <w:rFonts w:ascii="Times New Roman" w:eastAsia="Times New Roman" w:hAnsi="Times New Roman" w:cs="Times New Roman"/>
                <w:color w:val="2A2A2A"/>
                <w:sz w:val="20"/>
                <w:szCs w:val="20"/>
              </w:rPr>
              <w:t xml:space="preserve"> se o parâmetro </w:t>
            </w:r>
            <w:r w:rsidRPr="00AE211A">
              <w:rPr>
                <w:rFonts w:ascii="Times New Roman" w:eastAsia="Times New Roman" w:hAnsi="Times New Roman" w:cs="Times New Roman"/>
                <w:i/>
                <w:color w:val="2A2A2A"/>
                <w:sz w:val="20"/>
                <w:szCs w:val="20"/>
              </w:rPr>
              <w:t>ObjectId</w:t>
            </w:r>
            <w:r w:rsidR="002A1695" w:rsidRPr="00AE211A">
              <w:rPr>
                <w:rFonts w:ascii="Times New Roman" w:eastAsia="Times New Roman" w:hAnsi="Times New Roman" w:cs="Times New Roman"/>
                <w:color w:val="2A2A2A"/>
                <w:sz w:val="20"/>
                <w:szCs w:val="20"/>
              </w:rPr>
              <w:t xml:space="preserve"> ou </w:t>
            </w:r>
            <w:r w:rsidR="002A1695" w:rsidRPr="00AE211A">
              <w:rPr>
                <w:rFonts w:ascii="Times New Roman" w:eastAsia="Times New Roman" w:hAnsi="Times New Roman" w:cs="Times New Roman"/>
                <w:i/>
                <w:color w:val="2A2A2A"/>
                <w:sz w:val="20"/>
                <w:szCs w:val="20"/>
              </w:rPr>
              <w:t>UserPrincipalName</w:t>
            </w:r>
            <w:r w:rsidR="002A1695" w:rsidRPr="00AE211A">
              <w:rPr>
                <w:rFonts w:ascii="Times New Roman" w:eastAsia="Times New Roman" w:hAnsi="Times New Roman" w:cs="Times New Roman"/>
                <w:color w:val="2A2A2A"/>
                <w:sz w:val="20"/>
                <w:szCs w:val="20"/>
              </w:rPr>
              <w:t xml:space="preserve"> for usado.</w:t>
            </w:r>
          </w:p>
        </w:tc>
      </w:tr>
      <w:tr w:rsidR="00656539" w:rsidRPr="00AE211A" w14:paraId="594CBC16"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1875C29"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23" w:history="1">
              <w:r w:rsidR="00656539" w:rsidRPr="00AE211A">
                <w:rPr>
                  <w:rFonts w:ascii="Times New Roman" w:eastAsia="Times New Roman" w:hAnsi="Times New Roman" w:cs="Times New Roman"/>
                  <w:color w:val="0066DD"/>
                  <w:sz w:val="24"/>
                  <w:szCs w:val="24"/>
                  <w:u w:val="single"/>
                </w:rPr>
                <w:t>New-MsolUser</w:t>
              </w:r>
            </w:hyperlink>
          </w:p>
        </w:tc>
        <w:tc>
          <w:tcPr>
            <w:tcW w:w="872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0E76CFB" w14:textId="606F1509" w:rsidR="002A1695" w:rsidRPr="00AE211A" w:rsidRDefault="002A1695"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New-MsolUser</w:t>
            </w:r>
            <w:r w:rsidRPr="00AE211A">
              <w:rPr>
                <w:rFonts w:ascii="Times New Roman" w:eastAsia="Times New Roman" w:hAnsi="Times New Roman" w:cs="Times New Roman"/>
                <w:color w:val="2A2A2A"/>
                <w:sz w:val="20"/>
                <w:szCs w:val="20"/>
              </w:rPr>
              <w:t xml:space="preserve"> é usado para criar um novo usuário no Azure AD. A fim de dar ao usuário acesso aos serviços, eles também devem ser atribuídos uma licença (usando o parâmetro </w:t>
            </w:r>
            <w:r w:rsidRPr="00AE211A">
              <w:rPr>
                <w:rFonts w:ascii="Times New Roman" w:eastAsia="Times New Roman" w:hAnsi="Times New Roman" w:cs="Times New Roman"/>
                <w:i/>
                <w:color w:val="2A2A2A"/>
                <w:sz w:val="20"/>
                <w:szCs w:val="20"/>
              </w:rPr>
              <w:t>LicenseAssignment</w:t>
            </w:r>
            <w:r w:rsidRPr="00AE211A">
              <w:rPr>
                <w:rFonts w:ascii="Times New Roman" w:eastAsia="Times New Roman" w:hAnsi="Times New Roman" w:cs="Times New Roman"/>
                <w:color w:val="2A2A2A"/>
                <w:sz w:val="20"/>
                <w:szCs w:val="20"/>
              </w:rPr>
              <w:t>).</w:t>
            </w:r>
          </w:p>
        </w:tc>
      </w:tr>
      <w:tr w:rsidR="00656539" w:rsidRPr="00AE211A" w14:paraId="658D5366"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FD88F33"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24" w:history="1">
              <w:r w:rsidR="00656539" w:rsidRPr="00AE211A">
                <w:rPr>
                  <w:rFonts w:ascii="Times New Roman" w:eastAsia="Times New Roman" w:hAnsi="Times New Roman" w:cs="Times New Roman"/>
                  <w:color w:val="0066DD"/>
                  <w:sz w:val="24"/>
                  <w:szCs w:val="24"/>
                  <w:u w:val="single"/>
                </w:rPr>
                <w:t>Remove-MsolUser</w:t>
              </w:r>
            </w:hyperlink>
          </w:p>
        </w:tc>
        <w:tc>
          <w:tcPr>
            <w:tcW w:w="872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1FA975A" w14:textId="56B820A4" w:rsidR="002A1695" w:rsidRPr="00AE211A" w:rsidRDefault="002A1695"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Remove-MsolUser</w:t>
            </w:r>
            <w:r w:rsidRPr="00AE211A">
              <w:rPr>
                <w:rFonts w:ascii="Times New Roman" w:eastAsia="Times New Roman" w:hAnsi="Times New Roman" w:cs="Times New Roman"/>
                <w:color w:val="2A2A2A"/>
                <w:sz w:val="20"/>
                <w:szCs w:val="20"/>
              </w:rPr>
              <w:t xml:space="preserve"> é usado para remover um usuário do Azure AD. Esse cmdlet excluirá o usuário, suas licenças e quaisquer outros dados associados.</w:t>
            </w:r>
          </w:p>
        </w:tc>
      </w:tr>
      <w:tr w:rsidR="00656539" w:rsidRPr="00AE211A" w14:paraId="334AD701"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9C56BFC"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25" w:history="1">
              <w:r w:rsidR="00656539" w:rsidRPr="00AE211A">
                <w:rPr>
                  <w:rFonts w:ascii="Times New Roman" w:eastAsia="Times New Roman" w:hAnsi="Times New Roman" w:cs="Times New Roman"/>
                  <w:color w:val="0066DD"/>
                  <w:sz w:val="24"/>
                  <w:szCs w:val="24"/>
                  <w:u w:val="single"/>
                </w:rPr>
                <w:t>Restore-MsolUser</w:t>
              </w:r>
            </w:hyperlink>
          </w:p>
        </w:tc>
        <w:tc>
          <w:tcPr>
            <w:tcW w:w="872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CC8D06" w14:textId="63BEC763" w:rsidR="002A1695" w:rsidRPr="00AE211A" w:rsidRDefault="002A1695"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Restore-MsolUser</w:t>
            </w:r>
            <w:r w:rsidRPr="00AE211A">
              <w:rPr>
                <w:rFonts w:ascii="Times New Roman" w:eastAsia="Times New Roman" w:hAnsi="Times New Roman" w:cs="Times New Roman"/>
                <w:color w:val="2A2A2A"/>
                <w:sz w:val="20"/>
                <w:szCs w:val="20"/>
              </w:rPr>
              <w:t xml:space="preserve"> restaura um usuário que está na exibição de “</w:t>
            </w:r>
            <w:r w:rsidRPr="00AE211A">
              <w:rPr>
                <w:rFonts w:ascii="Times New Roman" w:eastAsia="Times New Roman" w:hAnsi="Times New Roman" w:cs="Times New Roman"/>
                <w:i/>
                <w:color w:val="2A2A2A"/>
                <w:sz w:val="20"/>
                <w:szCs w:val="20"/>
              </w:rPr>
              <w:t>Usuários Excluídos</w:t>
            </w:r>
            <w:r w:rsidRPr="00AE211A">
              <w:rPr>
                <w:rFonts w:ascii="Times New Roman" w:eastAsia="Times New Roman" w:hAnsi="Times New Roman" w:cs="Times New Roman"/>
                <w:color w:val="2A2A2A"/>
                <w:sz w:val="20"/>
                <w:szCs w:val="20"/>
              </w:rPr>
              <w:t>” para seu estado original. Os usuários permanecerão na visualização “</w:t>
            </w:r>
            <w:r w:rsidRPr="00AE211A">
              <w:rPr>
                <w:rFonts w:ascii="Times New Roman" w:eastAsia="Times New Roman" w:hAnsi="Times New Roman" w:cs="Times New Roman"/>
                <w:i/>
                <w:color w:val="2A2A2A"/>
                <w:sz w:val="20"/>
                <w:szCs w:val="20"/>
              </w:rPr>
              <w:t>Usuários Excluídos</w:t>
            </w:r>
            <w:r w:rsidRPr="00AE211A">
              <w:rPr>
                <w:rFonts w:ascii="Times New Roman" w:eastAsia="Times New Roman" w:hAnsi="Times New Roman" w:cs="Times New Roman"/>
                <w:color w:val="2A2A2A"/>
                <w:sz w:val="20"/>
                <w:szCs w:val="20"/>
              </w:rPr>
              <w:t>” por 30 dias.</w:t>
            </w:r>
          </w:p>
        </w:tc>
      </w:tr>
      <w:tr w:rsidR="00656539" w:rsidRPr="00AE211A" w14:paraId="0AF8C4A5"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9270133"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26" w:history="1">
              <w:r w:rsidR="00656539" w:rsidRPr="00AE211A">
                <w:rPr>
                  <w:rFonts w:ascii="Times New Roman" w:eastAsia="Times New Roman" w:hAnsi="Times New Roman" w:cs="Times New Roman"/>
                  <w:color w:val="0066DD"/>
                  <w:sz w:val="24"/>
                  <w:szCs w:val="24"/>
                  <w:u w:val="single"/>
                </w:rPr>
                <w:t>Set-MsolUser</w:t>
              </w:r>
            </w:hyperlink>
          </w:p>
        </w:tc>
        <w:tc>
          <w:tcPr>
            <w:tcW w:w="872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865F870" w14:textId="6E326E2F" w:rsidR="00656539" w:rsidRPr="00AE211A" w:rsidRDefault="005858DF"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Set-MsolUser</w:t>
            </w:r>
            <w:r w:rsidRPr="00AE211A">
              <w:rPr>
                <w:rFonts w:ascii="Times New Roman" w:eastAsia="Times New Roman" w:hAnsi="Times New Roman" w:cs="Times New Roman"/>
                <w:color w:val="2A2A2A"/>
                <w:sz w:val="20"/>
                <w:szCs w:val="20"/>
              </w:rPr>
              <w:t xml:space="preserve"> é usado para atualizar um objeto de usuário. Observe que esse cmdlet deve ser usado apenas para propriedades básicas. As licenças, a senha e o nome principal do usuário para um usuário podem ser atualizados, respectivamente, através dos cmdlets </w:t>
            </w:r>
            <w:r w:rsidRPr="00AE211A">
              <w:rPr>
                <w:rFonts w:ascii="Times New Roman" w:eastAsia="Times New Roman" w:hAnsi="Times New Roman" w:cs="Times New Roman"/>
                <w:i/>
                <w:color w:val="2A2A2A"/>
                <w:sz w:val="20"/>
                <w:szCs w:val="20"/>
              </w:rPr>
              <w:t>Set-MsolUserLicense</w:t>
            </w:r>
            <w:r w:rsidRPr="00AE211A">
              <w:rPr>
                <w:rFonts w:ascii="Times New Roman" w:eastAsia="Times New Roman" w:hAnsi="Times New Roman" w:cs="Times New Roman"/>
                <w:color w:val="2A2A2A"/>
                <w:sz w:val="20"/>
                <w:szCs w:val="20"/>
              </w:rPr>
              <w:t xml:space="preserve">, </w:t>
            </w:r>
            <w:r w:rsidRPr="00AE211A">
              <w:rPr>
                <w:rFonts w:ascii="Times New Roman" w:eastAsia="Times New Roman" w:hAnsi="Times New Roman" w:cs="Times New Roman"/>
                <w:i/>
                <w:color w:val="2A2A2A"/>
                <w:sz w:val="20"/>
                <w:szCs w:val="20"/>
              </w:rPr>
              <w:t>Set-MsolUserPassword</w:t>
            </w:r>
            <w:r w:rsidRPr="00AE211A">
              <w:rPr>
                <w:rFonts w:ascii="Times New Roman" w:eastAsia="Times New Roman" w:hAnsi="Times New Roman" w:cs="Times New Roman"/>
                <w:color w:val="2A2A2A"/>
                <w:sz w:val="20"/>
                <w:szCs w:val="20"/>
              </w:rPr>
              <w:t xml:space="preserve"> e </w:t>
            </w:r>
            <w:r w:rsidRPr="00AE211A">
              <w:rPr>
                <w:rFonts w:ascii="Times New Roman" w:eastAsia="Times New Roman" w:hAnsi="Times New Roman" w:cs="Times New Roman"/>
                <w:i/>
                <w:color w:val="2A2A2A"/>
                <w:sz w:val="20"/>
                <w:szCs w:val="20"/>
              </w:rPr>
              <w:t>Set-MsolUserPrincipalName</w:t>
            </w:r>
            <w:r w:rsidRPr="00AE211A">
              <w:rPr>
                <w:rFonts w:ascii="Times New Roman" w:eastAsia="Times New Roman" w:hAnsi="Times New Roman" w:cs="Times New Roman"/>
                <w:color w:val="2A2A2A"/>
                <w:sz w:val="20"/>
                <w:szCs w:val="20"/>
              </w:rPr>
              <w:t>.</w:t>
            </w:r>
          </w:p>
        </w:tc>
      </w:tr>
      <w:tr w:rsidR="00656539" w:rsidRPr="00AE211A" w14:paraId="2D45A39D"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49CAD43"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27" w:history="1">
              <w:r w:rsidR="00656539" w:rsidRPr="00AE211A">
                <w:rPr>
                  <w:rFonts w:ascii="Times New Roman" w:eastAsia="Times New Roman" w:hAnsi="Times New Roman" w:cs="Times New Roman"/>
                  <w:color w:val="0066DD"/>
                  <w:sz w:val="24"/>
                  <w:szCs w:val="24"/>
                  <w:u w:val="single"/>
                </w:rPr>
                <w:t>Set-MsolUserPassword</w:t>
              </w:r>
            </w:hyperlink>
          </w:p>
        </w:tc>
        <w:tc>
          <w:tcPr>
            <w:tcW w:w="872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AF831D" w14:textId="1CCCFC01" w:rsidR="00656539" w:rsidRPr="00AE211A" w:rsidRDefault="00E97C8F"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Set-MsolUserPassword</w:t>
            </w:r>
            <w:r w:rsidRPr="00AE211A">
              <w:rPr>
                <w:rFonts w:ascii="Times New Roman" w:eastAsia="Times New Roman" w:hAnsi="Times New Roman" w:cs="Times New Roman"/>
                <w:color w:val="2A2A2A"/>
                <w:sz w:val="20"/>
                <w:szCs w:val="20"/>
              </w:rPr>
              <w:t xml:space="preserve"> é usado para alterar a senha de um usuário. Esse cmdlet só pode ser usado para usuários com identidades padrão.</w:t>
            </w:r>
          </w:p>
        </w:tc>
      </w:tr>
      <w:tr w:rsidR="00656539" w:rsidRPr="00AE211A" w14:paraId="39BF4448"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3A27ABA"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28" w:history="1">
              <w:r w:rsidR="00656539" w:rsidRPr="00AE211A">
                <w:rPr>
                  <w:rFonts w:ascii="Times New Roman" w:eastAsia="Times New Roman" w:hAnsi="Times New Roman" w:cs="Times New Roman"/>
                  <w:color w:val="0066DD"/>
                  <w:sz w:val="24"/>
                  <w:szCs w:val="24"/>
                  <w:u w:val="single"/>
                </w:rPr>
                <w:t>Set-MsolUserPrincipalName</w:t>
              </w:r>
            </w:hyperlink>
          </w:p>
        </w:tc>
        <w:tc>
          <w:tcPr>
            <w:tcW w:w="872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4B105A" w14:textId="7756CB94" w:rsidR="00E97C8F" w:rsidRPr="00AE211A" w:rsidRDefault="00E97C8F"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Set-MsolUserPrincipalName</w:t>
            </w:r>
            <w:r w:rsidRPr="00AE211A">
              <w:rPr>
                <w:rFonts w:ascii="Times New Roman" w:eastAsia="Times New Roman" w:hAnsi="Times New Roman" w:cs="Times New Roman"/>
                <w:color w:val="2A2A2A"/>
                <w:sz w:val="20"/>
                <w:szCs w:val="20"/>
              </w:rPr>
              <w:t xml:space="preserve"> é usado para alterar o nome principal do usuário. Esse cmdlet pode ser usado para mover um usuário entre um domínio federado e padrão, o que resultará no seu tipo de autenticação mudar para o do domínio de destino.</w:t>
            </w:r>
          </w:p>
        </w:tc>
      </w:tr>
      <w:tr w:rsidR="00656539" w:rsidRPr="00AE211A" w14:paraId="194764ED"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9AB5419"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29" w:history="1">
              <w:r w:rsidR="00656539" w:rsidRPr="00AE211A">
                <w:rPr>
                  <w:rFonts w:ascii="Times New Roman" w:eastAsia="Times New Roman" w:hAnsi="Times New Roman" w:cs="Times New Roman"/>
                  <w:color w:val="0066DD"/>
                  <w:sz w:val="24"/>
                  <w:szCs w:val="24"/>
                  <w:u w:val="single"/>
                </w:rPr>
                <w:t>Redo-MsolProvisionUser</w:t>
              </w:r>
            </w:hyperlink>
          </w:p>
        </w:tc>
        <w:tc>
          <w:tcPr>
            <w:tcW w:w="8724"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C62A09" w14:textId="3384A53C" w:rsidR="00656539" w:rsidRPr="00AE211A" w:rsidRDefault="00E97C8F"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Redo-MsolProvisionUser</w:t>
            </w:r>
            <w:r w:rsidRPr="00AE211A">
              <w:rPr>
                <w:rFonts w:ascii="Times New Roman" w:eastAsia="Times New Roman" w:hAnsi="Times New Roman" w:cs="Times New Roman"/>
                <w:color w:val="2A2A2A"/>
                <w:sz w:val="20"/>
                <w:szCs w:val="20"/>
              </w:rPr>
              <w:t xml:space="preserve"> pode ser usado para repetir o provisionamento de um objeto de usuário no Windows Azure Active Directory quando uma tentativa anterior de criar o objeto de usuário resultou em um erro de validação.</w:t>
            </w:r>
          </w:p>
        </w:tc>
      </w:tr>
    </w:tbl>
    <w:p w14:paraId="74AD5AE9" w14:textId="77777777" w:rsidR="00180309" w:rsidRPr="00AE211A" w:rsidRDefault="00180309" w:rsidP="00180309">
      <w:pPr>
        <w:jc w:val="both"/>
      </w:pPr>
    </w:p>
    <w:p w14:paraId="16D3D42C" w14:textId="11504C7A" w:rsidR="00D23060" w:rsidRPr="00AE211A" w:rsidRDefault="00180309" w:rsidP="00FD56B2">
      <w:pPr>
        <w:pStyle w:val="Ttulo2"/>
        <w:ind w:hanging="292"/>
        <w:rPr>
          <w:rFonts w:ascii="Segoe UI" w:hAnsi="Segoe UI" w:cs="Segoe UI"/>
          <w:color w:val="262626" w:themeColor="text1" w:themeTint="D9"/>
          <w:sz w:val="34"/>
          <w:szCs w:val="34"/>
        </w:rPr>
      </w:pPr>
      <w:r w:rsidRPr="00AE211A">
        <w:rPr>
          <w:rFonts w:ascii="Segoe UI" w:hAnsi="Segoe UI" w:cs="Segoe UI"/>
          <w:color w:val="262626" w:themeColor="text1" w:themeTint="D9"/>
          <w:sz w:val="34"/>
          <w:szCs w:val="34"/>
        </w:rPr>
        <w:t>Gerenciamento de Funções e Grupos</w:t>
      </w:r>
    </w:p>
    <w:p w14:paraId="5092988B" w14:textId="77777777" w:rsidR="00180309" w:rsidRPr="00AE211A" w:rsidRDefault="00180309" w:rsidP="00180309"/>
    <w:tbl>
      <w:tblPr>
        <w:tblW w:w="11970" w:type="dxa"/>
        <w:tblInd w:w="-1284"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460"/>
        <w:gridCol w:w="8510"/>
      </w:tblGrid>
      <w:tr w:rsidR="00656539" w:rsidRPr="00AE211A" w14:paraId="58892ECA" w14:textId="77777777" w:rsidTr="00180309">
        <w:tc>
          <w:tcPr>
            <w:tcW w:w="346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2ADB917" w14:textId="6CA35D8C" w:rsidR="00656539" w:rsidRPr="00AE211A" w:rsidRDefault="00AF7E5D" w:rsidP="00D23060">
            <w:pPr>
              <w:spacing w:before="150" w:after="150" w:line="240" w:lineRule="auto"/>
              <w:ind w:left="150" w:right="150"/>
              <w:jc w:val="both"/>
              <w:rPr>
                <w:rFonts w:ascii="Times New Roman" w:eastAsia="Times New Roman" w:hAnsi="Times New Roman" w:cs="Times New Roman"/>
                <w:b/>
                <w:bCs/>
                <w:color w:val="636363"/>
                <w:sz w:val="24"/>
                <w:szCs w:val="24"/>
              </w:rPr>
            </w:pPr>
            <w:r w:rsidRPr="00AE211A">
              <w:rPr>
                <w:rFonts w:ascii="Times New Roman" w:eastAsia="Times New Roman" w:hAnsi="Times New Roman" w:cs="Times New Roman"/>
                <w:b/>
                <w:bCs/>
                <w:color w:val="636363"/>
                <w:sz w:val="24"/>
                <w:szCs w:val="24"/>
              </w:rPr>
              <w:t>CMDLET</w:t>
            </w:r>
          </w:p>
        </w:tc>
        <w:tc>
          <w:tcPr>
            <w:tcW w:w="851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7DA25AFA" w14:textId="1F4FD9F0" w:rsidR="00656539" w:rsidRPr="00AE211A" w:rsidRDefault="00656539" w:rsidP="00D23060">
            <w:pPr>
              <w:spacing w:before="150" w:after="150" w:line="240" w:lineRule="auto"/>
              <w:ind w:left="150" w:right="150"/>
              <w:jc w:val="both"/>
              <w:rPr>
                <w:rFonts w:ascii="Times New Roman" w:eastAsia="Times New Roman" w:hAnsi="Times New Roman" w:cs="Times New Roman"/>
                <w:b/>
                <w:bCs/>
                <w:color w:val="636363"/>
                <w:sz w:val="24"/>
                <w:szCs w:val="24"/>
              </w:rPr>
            </w:pPr>
            <w:r w:rsidRPr="00AE211A">
              <w:rPr>
                <w:rFonts w:ascii="Times New Roman" w:eastAsia="Times New Roman" w:hAnsi="Times New Roman" w:cs="Times New Roman"/>
                <w:b/>
                <w:bCs/>
                <w:color w:val="636363"/>
                <w:sz w:val="24"/>
                <w:szCs w:val="24"/>
              </w:rPr>
              <w:t>D</w:t>
            </w:r>
            <w:r w:rsidR="00AF7E5D" w:rsidRPr="00AE211A">
              <w:rPr>
                <w:rFonts w:ascii="Times New Roman" w:eastAsia="Times New Roman" w:hAnsi="Times New Roman" w:cs="Times New Roman"/>
                <w:b/>
                <w:bCs/>
                <w:color w:val="636363"/>
                <w:sz w:val="24"/>
                <w:szCs w:val="24"/>
              </w:rPr>
              <w:t>escrição</w:t>
            </w:r>
          </w:p>
        </w:tc>
      </w:tr>
      <w:tr w:rsidR="00656539" w:rsidRPr="00AE211A" w14:paraId="4ECDD854" w14:textId="77777777" w:rsidTr="00180309">
        <w:tc>
          <w:tcPr>
            <w:tcW w:w="34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1D4F2E5"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30" w:history="1">
              <w:r w:rsidR="00656539" w:rsidRPr="00AE211A">
                <w:rPr>
                  <w:rFonts w:ascii="Times New Roman" w:eastAsia="Times New Roman" w:hAnsi="Times New Roman" w:cs="Times New Roman"/>
                  <w:color w:val="0066DD"/>
                  <w:sz w:val="24"/>
                  <w:szCs w:val="24"/>
                  <w:u w:val="single"/>
                </w:rPr>
                <w:t>Add-MsolGroupMember</w:t>
              </w:r>
            </w:hyperlink>
          </w:p>
        </w:tc>
        <w:tc>
          <w:tcPr>
            <w:tcW w:w="8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770A2C" w14:textId="6D2B0A23" w:rsidR="00656539" w:rsidRPr="00AE211A" w:rsidRDefault="000428EF"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Add-MsolGroupMember</w:t>
            </w:r>
            <w:r w:rsidRPr="00AE211A">
              <w:rPr>
                <w:rFonts w:ascii="Times New Roman" w:eastAsia="Times New Roman" w:hAnsi="Times New Roman" w:cs="Times New Roman"/>
                <w:color w:val="2A2A2A"/>
                <w:sz w:val="20"/>
                <w:szCs w:val="20"/>
              </w:rPr>
              <w:t xml:space="preserve"> é usado para adicionar membros a um grupo de</w:t>
            </w:r>
            <w:r w:rsidR="001C266D" w:rsidRPr="00AE211A">
              <w:rPr>
                <w:rFonts w:ascii="Times New Roman" w:eastAsia="Times New Roman" w:hAnsi="Times New Roman" w:cs="Times New Roman"/>
                <w:color w:val="2A2A2A"/>
                <w:sz w:val="20"/>
                <w:szCs w:val="20"/>
              </w:rPr>
              <w:t xml:space="preserve"> usuário</w:t>
            </w:r>
            <w:r w:rsidRPr="00AE211A">
              <w:rPr>
                <w:rFonts w:ascii="Times New Roman" w:eastAsia="Times New Roman" w:hAnsi="Times New Roman" w:cs="Times New Roman"/>
                <w:color w:val="2A2A2A"/>
                <w:sz w:val="20"/>
                <w:szCs w:val="20"/>
              </w:rPr>
              <w:t>. Os novos membros podem ser usuários ou outros grupos</w:t>
            </w:r>
            <w:r w:rsidR="00656539" w:rsidRPr="00AE211A">
              <w:rPr>
                <w:rFonts w:ascii="Times New Roman" w:eastAsia="Times New Roman" w:hAnsi="Times New Roman" w:cs="Times New Roman"/>
                <w:color w:val="2A2A2A"/>
                <w:sz w:val="20"/>
                <w:szCs w:val="20"/>
              </w:rPr>
              <w:t>.</w:t>
            </w:r>
          </w:p>
        </w:tc>
      </w:tr>
      <w:tr w:rsidR="00656539" w:rsidRPr="00AE211A" w14:paraId="61A081F0" w14:textId="77777777" w:rsidTr="00180309">
        <w:tc>
          <w:tcPr>
            <w:tcW w:w="34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9F0FE03"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31" w:history="1">
              <w:r w:rsidR="00656539" w:rsidRPr="00AE211A">
                <w:rPr>
                  <w:rFonts w:ascii="Times New Roman" w:eastAsia="Times New Roman" w:hAnsi="Times New Roman" w:cs="Times New Roman"/>
                  <w:color w:val="0066DD"/>
                  <w:sz w:val="24"/>
                  <w:szCs w:val="24"/>
                  <w:u w:val="single"/>
                </w:rPr>
                <w:t>Get-MsolGroup</w:t>
              </w:r>
            </w:hyperlink>
          </w:p>
        </w:tc>
        <w:tc>
          <w:tcPr>
            <w:tcW w:w="8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D4D82D2" w14:textId="0D5C4C1F" w:rsidR="00656539" w:rsidRPr="00AE211A" w:rsidRDefault="001C266D"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Get-MsolGroup</w:t>
            </w:r>
            <w:r w:rsidRPr="00AE211A">
              <w:rPr>
                <w:rFonts w:ascii="Times New Roman" w:eastAsia="Times New Roman" w:hAnsi="Times New Roman" w:cs="Times New Roman"/>
                <w:color w:val="2A2A2A"/>
                <w:sz w:val="20"/>
                <w:szCs w:val="20"/>
              </w:rPr>
              <w:t xml:space="preserve"> é usado para listar grupos do Azure AD. Esse cmdlet pode ser usado para listar um único grupo (se o </w:t>
            </w:r>
            <w:r w:rsidRPr="00AE211A">
              <w:rPr>
                <w:rFonts w:ascii="Times New Roman" w:eastAsia="Times New Roman" w:hAnsi="Times New Roman" w:cs="Times New Roman"/>
                <w:i/>
                <w:color w:val="2A2A2A"/>
                <w:sz w:val="20"/>
                <w:szCs w:val="20"/>
              </w:rPr>
              <w:t>ObjectId</w:t>
            </w:r>
            <w:r w:rsidRPr="00AE211A">
              <w:rPr>
                <w:rFonts w:ascii="Times New Roman" w:eastAsia="Times New Roman" w:hAnsi="Times New Roman" w:cs="Times New Roman"/>
                <w:color w:val="2A2A2A"/>
                <w:sz w:val="20"/>
                <w:szCs w:val="20"/>
              </w:rPr>
              <w:t xml:space="preserve"> for passado) ou para pesquisar em todos os grupos.</w:t>
            </w:r>
          </w:p>
        </w:tc>
      </w:tr>
      <w:tr w:rsidR="00656539" w:rsidRPr="00AE211A" w14:paraId="767224AA" w14:textId="77777777" w:rsidTr="00180309">
        <w:tc>
          <w:tcPr>
            <w:tcW w:w="34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5A5B13F"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32" w:history="1">
              <w:r w:rsidR="00656539" w:rsidRPr="00AE211A">
                <w:rPr>
                  <w:rFonts w:ascii="Times New Roman" w:eastAsia="Times New Roman" w:hAnsi="Times New Roman" w:cs="Times New Roman"/>
                  <w:color w:val="0066DD"/>
                  <w:sz w:val="24"/>
                  <w:szCs w:val="24"/>
                  <w:u w:val="single"/>
                </w:rPr>
                <w:t>Get-MsolGroupMember</w:t>
              </w:r>
            </w:hyperlink>
          </w:p>
        </w:tc>
        <w:tc>
          <w:tcPr>
            <w:tcW w:w="8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8DAEA8" w14:textId="60336829" w:rsidR="00656539" w:rsidRPr="00AE211A" w:rsidRDefault="001C266D"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Get-MsolGroupMember</w:t>
            </w:r>
            <w:r w:rsidRPr="00AE211A">
              <w:rPr>
                <w:rFonts w:ascii="Times New Roman" w:eastAsia="Times New Roman" w:hAnsi="Times New Roman" w:cs="Times New Roman"/>
                <w:color w:val="2A2A2A"/>
                <w:sz w:val="20"/>
                <w:szCs w:val="20"/>
              </w:rPr>
              <w:t xml:space="preserve"> é usado para listar membros do grupo especificado. Os membros podem ser usuários ou grupos.</w:t>
            </w:r>
          </w:p>
        </w:tc>
      </w:tr>
      <w:tr w:rsidR="00656539" w:rsidRPr="00AE211A" w14:paraId="5C7D5255" w14:textId="77777777" w:rsidTr="00180309">
        <w:tc>
          <w:tcPr>
            <w:tcW w:w="34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F59275"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33" w:history="1">
              <w:r w:rsidR="00656539" w:rsidRPr="00AE211A">
                <w:rPr>
                  <w:rFonts w:ascii="Times New Roman" w:eastAsia="Times New Roman" w:hAnsi="Times New Roman" w:cs="Times New Roman"/>
                  <w:color w:val="0066DD"/>
                  <w:sz w:val="24"/>
                  <w:szCs w:val="24"/>
                  <w:u w:val="single"/>
                </w:rPr>
                <w:t>New-MsolGroup</w:t>
              </w:r>
            </w:hyperlink>
          </w:p>
        </w:tc>
        <w:tc>
          <w:tcPr>
            <w:tcW w:w="8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F00605B" w14:textId="496854F5" w:rsidR="00656539" w:rsidRPr="00AE211A" w:rsidRDefault="001C266D"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New-MsolGroup</w:t>
            </w:r>
            <w:r w:rsidRPr="00AE211A">
              <w:rPr>
                <w:rFonts w:ascii="Times New Roman" w:eastAsia="Times New Roman" w:hAnsi="Times New Roman" w:cs="Times New Roman"/>
                <w:color w:val="2A2A2A"/>
                <w:sz w:val="20"/>
                <w:szCs w:val="20"/>
              </w:rPr>
              <w:t xml:space="preserve"> é usado para adicionar um novo grupo ao Azure AD.</w:t>
            </w:r>
          </w:p>
        </w:tc>
      </w:tr>
      <w:tr w:rsidR="00656539" w:rsidRPr="00AE211A" w14:paraId="1DBD8F81" w14:textId="77777777" w:rsidTr="00180309">
        <w:tc>
          <w:tcPr>
            <w:tcW w:w="34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ECC6776"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34" w:history="1">
              <w:r w:rsidR="00656539" w:rsidRPr="00AE211A">
                <w:rPr>
                  <w:rFonts w:ascii="Times New Roman" w:eastAsia="Times New Roman" w:hAnsi="Times New Roman" w:cs="Times New Roman"/>
                  <w:color w:val="0066DD"/>
                  <w:sz w:val="24"/>
                  <w:szCs w:val="24"/>
                  <w:u w:val="single"/>
                </w:rPr>
                <w:t>Remove-MsolGroup</w:t>
              </w:r>
            </w:hyperlink>
          </w:p>
        </w:tc>
        <w:tc>
          <w:tcPr>
            <w:tcW w:w="8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2A9F8E1" w14:textId="115415A4" w:rsidR="00656539" w:rsidRPr="00AE211A" w:rsidRDefault="00FC7337"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Remove-MsolGroup</w:t>
            </w:r>
            <w:r w:rsidRPr="00AE211A">
              <w:rPr>
                <w:rFonts w:ascii="Times New Roman" w:eastAsia="Times New Roman" w:hAnsi="Times New Roman" w:cs="Times New Roman"/>
                <w:color w:val="2A2A2A"/>
                <w:sz w:val="20"/>
                <w:szCs w:val="20"/>
              </w:rPr>
              <w:t xml:space="preserve"> é usado para excluir um grupo do Azure AD</w:t>
            </w:r>
          </w:p>
        </w:tc>
      </w:tr>
      <w:tr w:rsidR="00656539" w:rsidRPr="00AE211A" w14:paraId="509C24ED" w14:textId="77777777" w:rsidTr="00180309">
        <w:tc>
          <w:tcPr>
            <w:tcW w:w="34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371172"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35" w:history="1">
              <w:r w:rsidR="00656539" w:rsidRPr="00AE211A">
                <w:rPr>
                  <w:rFonts w:ascii="Times New Roman" w:eastAsia="Times New Roman" w:hAnsi="Times New Roman" w:cs="Times New Roman"/>
                  <w:color w:val="0066DD"/>
                  <w:sz w:val="24"/>
                  <w:szCs w:val="24"/>
                  <w:u w:val="single"/>
                </w:rPr>
                <w:t>Remove-MsolGroupMember</w:t>
              </w:r>
            </w:hyperlink>
          </w:p>
        </w:tc>
        <w:tc>
          <w:tcPr>
            <w:tcW w:w="8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7A50421" w14:textId="22B69796" w:rsidR="00656539" w:rsidRPr="00AE211A" w:rsidRDefault="00FC7337"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Remove-MsolGroupMember</w:t>
            </w:r>
            <w:r w:rsidRPr="00AE211A">
              <w:rPr>
                <w:rFonts w:ascii="Times New Roman" w:eastAsia="Times New Roman" w:hAnsi="Times New Roman" w:cs="Times New Roman"/>
                <w:color w:val="2A2A2A"/>
                <w:sz w:val="20"/>
                <w:szCs w:val="20"/>
              </w:rPr>
              <w:t xml:space="preserve"> é usado para remover um membro de um grupo. Este membro pode ser um usuário ou um grupo.</w:t>
            </w:r>
          </w:p>
        </w:tc>
      </w:tr>
      <w:tr w:rsidR="00656539" w:rsidRPr="00AE211A" w14:paraId="66CFA1F2" w14:textId="77777777" w:rsidTr="00180309">
        <w:tc>
          <w:tcPr>
            <w:tcW w:w="34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141881E"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36" w:history="1">
              <w:r w:rsidR="00656539" w:rsidRPr="00AE211A">
                <w:rPr>
                  <w:rFonts w:ascii="Times New Roman" w:eastAsia="Times New Roman" w:hAnsi="Times New Roman" w:cs="Times New Roman"/>
                  <w:color w:val="0066DD"/>
                  <w:sz w:val="24"/>
                  <w:szCs w:val="24"/>
                  <w:u w:val="single"/>
                </w:rPr>
                <w:t>Set-MsolGroup</w:t>
              </w:r>
            </w:hyperlink>
          </w:p>
        </w:tc>
        <w:tc>
          <w:tcPr>
            <w:tcW w:w="8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A0FAF95" w14:textId="7918647E" w:rsidR="00656539" w:rsidRPr="00AE211A" w:rsidRDefault="00FC7337"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Set-MsolGroup</w:t>
            </w:r>
            <w:r w:rsidRPr="00AE211A">
              <w:rPr>
                <w:rFonts w:ascii="Times New Roman" w:eastAsia="Times New Roman" w:hAnsi="Times New Roman" w:cs="Times New Roman"/>
                <w:color w:val="2A2A2A"/>
                <w:sz w:val="20"/>
                <w:szCs w:val="20"/>
              </w:rPr>
              <w:t xml:space="preserve"> é usado para atualizar as propriedades de um grupo.</w:t>
            </w:r>
          </w:p>
        </w:tc>
      </w:tr>
      <w:tr w:rsidR="00656539" w:rsidRPr="00AE211A" w14:paraId="7DFC0C7F" w14:textId="77777777" w:rsidTr="00180309">
        <w:tc>
          <w:tcPr>
            <w:tcW w:w="34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84B14E"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37" w:history="1">
              <w:r w:rsidR="00656539" w:rsidRPr="00AE211A">
                <w:rPr>
                  <w:rFonts w:ascii="Times New Roman" w:eastAsia="Times New Roman" w:hAnsi="Times New Roman" w:cs="Times New Roman"/>
                  <w:color w:val="0066DD"/>
                  <w:sz w:val="24"/>
                  <w:szCs w:val="24"/>
                  <w:u w:val="single"/>
                </w:rPr>
                <w:t>Add-MsolRoleMember</w:t>
              </w:r>
            </w:hyperlink>
          </w:p>
        </w:tc>
        <w:tc>
          <w:tcPr>
            <w:tcW w:w="8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92E8DB" w14:textId="31711AF1" w:rsidR="00656539" w:rsidRPr="00AE211A" w:rsidRDefault="00FC7337"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Add-MsolRoleMember</w:t>
            </w:r>
            <w:r w:rsidRPr="00AE211A">
              <w:rPr>
                <w:rFonts w:ascii="Times New Roman" w:eastAsia="Times New Roman" w:hAnsi="Times New Roman" w:cs="Times New Roman"/>
                <w:color w:val="2A2A2A"/>
                <w:sz w:val="20"/>
                <w:szCs w:val="20"/>
              </w:rPr>
              <w:t xml:space="preserve"> é usado para adicionar um membro a uma função. Atualmente, somente os usuários podem ser adicionados a uma função (adicionar um grupo não é suportado).</w:t>
            </w:r>
          </w:p>
        </w:tc>
      </w:tr>
      <w:tr w:rsidR="00656539" w:rsidRPr="00AE211A" w14:paraId="34BF542C" w14:textId="77777777" w:rsidTr="00180309">
        <w:tc>
          <w:tcPr>
            <w:tcW w:w="34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978568D"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38" w:history="1">
              <w:r w:rsidR="00656539" w:rsidRPr="00AE211A">
                <w:rPr>
                  <w:rFonts w:ascii="Times New Roman" w:eastAsia="Times New Roman" w:hAnsi="Times New Roman" w:cs="Times New Roman"/>
                  <w:color w:val="0066DD"/>
                  <w:sz w:val="24"/>
                  <w:szCs w:val="24"/>
                  <w:u w:val="single"/>
                </w:rPr>
                <w:t>Get-MsolRole</w:t>
              </w:r>
            </w:hyperlink>
          </w:p>
        </w:tc>
        <w:tc>
          <w:tcPr>
            <w:tcW w:w="8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89D4726" w14:textId="2DD8B877" w:rsidR="00656539" w:rsidRPr="00AE211A" w:rsidRDefault="00FC7337"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Get-MsolRole</w:t>
            </w:r>
            <w:r w:rsidRPr="00AE211A">
              <w:rPr>
                <w:rFonts w:ascii="Times New Roman" w:eastAsia="Times New Roman" w:hAnsi="Times New Roman" w:cs="Times New Roman"/>
                <w:color w:val="2A2A2A"/>
                <w:sz w:val="20"/>
                <w:szCs w:val="20"/>
              </w:rPr>
              <w:t xml:space="preserve"> pode ser usado para mostrar uma lista de funções de administrador.</w:t>
            </w:r>
          </w:p>
        </w:tc>
      </w:tr>
      <w:tr w:rsidR="00656539" w:rsidRPr="00AE211A" w14:paraId="12C37E22" w14:textId="77777777" w:rsidTr="00180309">
        <w:tc>
          <w:tcPr>
            <w:tcW w:w="34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B0CEDE2"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39" w:history="1">
              <w:r w:rsidR="00656539" w:rsidRPr="00AE211A">
                <w:rPr>
                  <w:rFonts w:ascii="Times New Roman" w:eastAsia="Times New Roman" w:hAnsi="Times New Roman" w:cs="Times New Roman"/>
                  <w:color w:val="0066DD"/>
                  <w:sz w:val="24"/>
                  <w:szCs w:val="24"/>
                  <w:u w:val="single"/>
                </w:rPr>
                <w:t>Get-MsolUserRole</w:t>
              </w:r>
            </w:hyperlink>
          </w:p>
        </w:tc>
        <w:tc>
          <w:tcPr>
            <w:tcW w:w="8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A0EBF09" w14:textId="02E90136" w:rsidR="00656539" w:rsidRPr="00AE211A" w:rsidRDefault="00076E2A"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Get-MsolUserRole</w:t>
            </w:r>
            <w:r w:rsidRPr="00AE211A">
              <w:rPr>
                <w:rFonts w:ascii="Times New Roman" w:eastAsia="Times New Roman" w:hAnsi="Times New Roman" w:cs="Times New Roman"/>
                <w:color w:val="2A2A2A"/>
                <w:sz w:val="20"/>
                <w:szCs w:val="20"/>
              </w:rPr>
              <w:t xml:space="preserve"> é usado para lista todas as funções de administrador às quais o usuário especificado pertence. Esse cmdlet também retornará funções das quais o usuário é membro por meio da associação de grupo.</w:t>
            </w:r>
          </w:p>
        </w:tc>
      </w:tr>
      <w:tr w:rsidR="00656539" w:rsidRPr="00AE211A" w14:paraId="6AF4C956" w14:textId="77777777" w:rsidTr="00180309">
        <w:tc>
          <w:tcPr>
            <w:tcW w:w="34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0CAAB3A"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40" w:history="1">
              <w:r w:rsidR="00656539" w:rsidRPr="00AE211A">
                <w:rPr>
                  <w:rFonts w:ascii="Times New Roman" w:eastAsia="Times New Roman" w:hAnsi="Times New Roman" w:cs="Times New Roman"/>
                  <w:color w:val="0066DD"/>
                  <w:sz w:val="24"/>
                  <w:szCs w:val="24"/>
                  <w:u w:val="single"/>
                </w:rPr>
                <w:t>Get-MsolRoleMember</w:t>
              </w:r>
            </w:hyperlink>
          </w:p>
        </w:tc>
        <w:tc>
          <w:tcPr>
            <w:tcW w:w="8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A17B7D9" w14:textId="07696608" w:rsidR="00656539" w:rsidRPr="00AE211A" w:rsidRDefault="00076E2A"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Get-MsolRoleMember</w:t>
            </w:r>
            <w:r w:rsidRPr="00AE211A">
              <w:rPr>
                <w:rFonts w:ascii="Times New Roman" w:eastAsia="Times New Roman" w:hAnsi="Times New Roman" w:cs="Times New Roman"/>
                <w:color w:val="2A2A2A"/>
                <w:sz w:val="20"/>
                <w:szCs w:val="20"/>
              </w:rPr>
              <w:t xml:space="preserve"> é usado para listar todos os membros da função especificada.</w:t>
            </w:r>
          </w:p>
        </w:tc>
      </w:tr>
      <w:tr w:rsidR="00656539" w:rsidRPr="00AE211A" w14:paraId="60CB8FC1" w14:textId="77777777" w:rsidTr="00180309">
        <w:tc>
          <w:tcPr>
            <w:tcW w:w="34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BDCC959"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41" w:history="1">
              <w:r w:rsidR="00656539" w:rsidRPr="00AE211A">
                <w:rPr>
                  <w:rFonts w:ascii="Times New Roman" w:eastAsia="Times New Roman" w:hAnsi="Times New Roman" w:cs="Times New Roman"/>
                  <w:color w:val="0066DD"/>
                  <w:sz w:val="24"/>
                  <w:szCs w:val="24"/>
                  <w:u w:val="single"/>
                </w:rPr>
                <w:t>Remove-MsolRoleMember</w:t>
              </w:r>
            </w:hyperlink>
          </w:p>
        </w:tc>
        <w:tc>
          <w:tcPr>
            <w:tcW w:w="8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02544C1" w14:textId="56BB7F60" w:rsidR="00656539" w:rsidRPr="00AE211A" w:rsidRDefault="00076E2A"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Remove-MsolRoleMember</w:t>
            </w:r>
            <w:r w:rsidRPr="00AE211A">
              <w:rPr>
                <w:rFonts w:ascii="Times New Roman" w:eastAsia="Times New Roman" w:hAnsi="Times New Roman" w:cs="Times New Roman"/>
                <w:color w:val="2A2A2A"/>
                <w:sz w:val="20"/>
                <w:szCs w:val="20"/>
              </w:rPr>
              <w:t xml:space="preserve"> é usado para remover de um usuário uma função de administrador.</w:t>
            </w:r>
          </w:p>
        </w:tc>
      </w:tr>
      <w:tr w:rsidR="00656539" w:rsidRPr="00AE211A" w14:paraId="41D53C4D" w14:textId="77777777" w:rsidTr="00180309">
        <w:tc>
          <w:tcPr>
            <w:tcW w:w="34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56D1D3"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42" w:history="1">
              <w:r w:rsidR="00656539" w:rsidRPr="00AE211A">
                <w:rPr>
                  <w:rFonts w:ascii="Times New Roman" w:eastAsia="Times New Roman" w:hAnsi="Times New Roman" w:cs="Times New Roman"/>
                  <w:color w:val="0066DD"/>
                  <w:sz w:val="24"/>
                  <w:szCs w:val="24"/>
                  <w:u w:val="single"/>
                </w:rPr>
                <w:t>Redo-MsolProvisionGroup</w:t>
              </w:r>
            </w:hyperlink>
          </w:p>
        </w:tc>
        <w:tc>
          <w:tcPr>
            <w:tcW w:w="8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BC8F61" w14:textId="6D17D539" w:rsidR="00656539" w:rsidRPr="00AE211A" w:rsidRDefault="007B403C"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Redo-MsolProvisionGroup</w:t>
            </w:r>
            <w:r w:rsidRPr="00AE211A">
              <w:rPr>
                <w:rFonts w:ascii="Times New Roman" w:eastAsia="Times New Roman" w:hAnsi="Times New Roman" w:cs="Times New Roman"/>
                <w:color w:val="2A2A2A"/>
                <w:sz w:val="20"/>
                <w:szCs w:val="20"/>
              </w:rPr>
              <w:t xml:space="preserve"> pode ser usado para repetir o provisionamento de um objeto de grupo no Windows Azure Active Directory quando uma tentativa anterior de criar o objeto de grupo resultou em um erro de validação.</w:t>
            </w:r>
          </w:p>
        </w:tc>
      </w:tr>
    </w:tbl>
    <w:p w14:paraId="64ED0AF7" w14:textId="77777777" w:rsidR="00180309" w:rsidRPr="00AE211A" w:rsidRDefault="00180309" w:rsidP="00180309"/>
    <w:p w14:paraId="7F55BA2A" w14:textId="22F2FD7D" w:rsidR="00D23060" w:rsidRPr="00AE211A" w:rsidRDefault="004F3CC9" w:rsidP="00FD56B2">
      <w:pPr>
        <w:pStyle w:val="Ttulo2"/>
        <w:ind w:hanging="292"/>
        <w:rPr>
          <w:rFonts w:ascii="Segoe UI" w:eastAsia="Times New Roman" w:hAnsi="Segoe UI" w:cs="Segoe UI"/>
          <w:color w:val="2A2A2A"/>
          <w:sz w:val="34"/>
          <w:szCs w:val="34"/>
        </w:rPr>
      </w:pPr>
      <w:hyperlink r:id="rId43" w:tooltip="Click to collapse. Double-click to collapse all." w:history="1">
        <w:r w:rsidR="007B403C" w:rsidRPr="00AE211A">
          <w:rPr>
            <w:rFonts w:ascii="Segoe UI" w:eastAsia="Times New Roman" w:hAnsi="Segoe UI" w:cs="Segoe UI"/>
            <w:color w:val="2A2A2A"/>
            <w:sz w:val="34"/>
            <w:szCs w:val="34"/>
          </w:rPr>
          <w:t>Gerenciamento</w:t>
        </w:r>
      </w:hyperlink>
      <w:r w:rsidR="007B403C" w:rsidRPr="00AE211A">
        <w:rPr>
          <w:rFonts w:ascii="Segoe UI" w:eastAsia="Times New Roman" w:hAnsi="Segoe UI" w:cs="Segoe UI"/>
          <w:color w:val="2A2A2A"/>
          <w:sz w:val="34"/>
          <w:szCs w:val="34"/>
        </w:rPr>
        <w:t xml:space="preserve"> de </w:t>
      </w:r>
      <w:r w:rsidR="009524B0" w:rsidRPr="00AE211A">
        <w:rPr>
          <w:rFonts w:ascii="Segoe UI" w:eastAsia="Times New Roman" w:hAnsi="Segoe UI" w:cs="Segoe UI"/>
          <w:color w:val="2A2A2A"/>
          <w:sz w:val="34"/>
          <w:szCs w:val="34"/>
        </w:rPr>
        <w:t>Services Principal</w:t>
      </w:r>
    </w:p>
    <w:p w14:paraId="5EF37AF3" w14:textId="77777777" w:rsidR="00180309" w:rsidRPr="00AE211A" w:rsidRDefault="00180309" w:rsidP="00180309"/>
    <w:tbl>
      <w:tblPr>
        <w:tblW w:w="11880" w:type="dxa"/>
        <w:tblInd w:w="-1284"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894"/>
        <w:gridCol w:w="7986"/>
      </w:tblGrid>
      <w:tr w:rsidR="00656539" w:rsidRPr="00AE211A" w14:paraId="45B64C54" w14:textId="77777777" w:rsidTr="00180309">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B6AFD31" w14:textId="01BAEC89" w:rsidR="00656539" w:rsidRPr="00AE211A" w:rsidRDefault="007B403C" w:rsidP="00D23060">
            <w:pPr>
              <w:spacing w:before="150" w:after="150" w:line="240" w:lineRule="auto"/>
              <w:ind w:left="150" w:right="150"/>
              <w:jc w:val="both"/>
              <w:rPr>
                <w:rFonts w:ascii="Times New Roman" w:eastAsia="Times New Roman" w:hAnsi="Times New Roman" w:cs="Times New Roman"/>
                <w:b/>
                <w:bCs/>
                <w:color w:val="636363"/>
                <w:sz w:val="24"/>
                <w:szCs w:val="24"/>
              </w:rPr>
            </w:pPr>
            <w:r w:rsidRPr="00AE211A">
              <w:rPr>
                <w:rFonts w:ascii="Times New Roman" w:eastAsia="Times New Roman" w:hAnsi="Times New Roman" w:cs="Times New Roman"/>
                <w:b/>
                <w:bCs/>
                <w:color w:val="636363"/>
                <w:sz w:val="24"/>
                <w:szCs w:val="24"/>
              </w:rPr>
              <w:t>CMDLET</w:t>
            </w:r>
          </w:p>
        </w:tc>
        <w:tc>
          <w:tcPr>
            <w:tcW w:w="7986"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2800E6D" w14:textId="4DD83E3C" w:rsidR="00656539" w:rsidRPr="00AE211A" w:rsidRDefault="00656539" w:rsidP="00D23060">
            <w:pPr>
              <w:spacing w:before="150" w:after="150" w:line="240" w:lineRule="auto"/>
              <w:ind w:left="150" w:right="150"/>
              <w:jc w:val="both"/>
              <w:rPr>
                <w:rFonts w:ascii="Times New Roman" w:eastAsia="Times New Roman" w:hAnsi="Times New Roman" w:cs="Times New Roman"/>
                <w:b/>
                <w:bCs/>
                <w:color w:val="636363"/>
                <w:sz w:val="24"/>
                <w:szCs w:val="24"/>
              </w:rPr>
            </w:pPr>
            <w:r w:rsidRPr="00AE211A">
              <w:rPr>
                <w:rFonts w:ascii="Times New Roman" w:eastAsia="Times New Roman" w:hAnsi="Times New Roman" w:cs="Times New Roman"/>
                <w:b/>
                <w:bCs/>
                <w:color w:val="636363"/>
                <w:sz w:val="24"/>
                <w:szCs w:val="24"/>
              </w:rPr>
              <w:t>D</w:t>
            </w:r>
            <w:r w:rsidR="007B403C" w:rsidRPr="00AE211A">
              <w:rPr>
                <w:rFonts w:ascii="Times New Roman" w:eastAsia="Times New Roman" w:hAnsi="Times New Roman" w:cs="Times New Roman"/>
                <w:b/>
                <w:bCs/>
                <w:color w:val="636363"/>
                <w:sz w:val="24"/>
                <w:szCs w:val="24"/>
              </w:rPr>
              <w:t>escrição</w:t>
            </w:r>
          </w:p>
        </w:tc>
      </w:tr>
      <w:tr w:rsidR="00656539" w:rsidRPr="00AE211A" w14:paraId="43B8E984"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D9B1F75"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44" w:history="1">
              <w:r w:rsidR="00656539" w:rsidRPr="00AE211A">
                <w:rPr>
                  <w:rFonts w:ascii="Times New Roman" w:eastAsia="Times New Roman" w:hAnsi="Times New Roman" w:cs="Times New Roman"/>
                  <w:color w:val="0066DD"/>
                  <w:sz w:val="24"/>
                  <w:szCs w:val="24"/>
                  <w:u w:val="single"/>
                </w:rPr>
                <w:t>Set-MsolServicePrincipal</w:t>
              </w:r>
            </w:hyperlink>
          </w:p>
        </w:tc>
        <w:tc>
          <w:tcPr>
            <w:tcW w:w="798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12CFC1" w14:textId="15F55C6A" w:rsidR="00656539" w:rsidRPr="00AE211A" w:rsidRDefault="007B403C"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Set-MsolServicePrincipal</w:t>
            </w:r>
            <w:r w:rsidRPr="00AE211A">
              <w:rPr>
                <w:rFonts w:ascii="Times New Roman" w:eastAsia="Times New Roman" w:hAnsi="Times New Roman" w:cs="Times New Roman"/>
                <w:color w:val="2A2A2A"/>
                <w:sz w:val="20"/>
                <w:szCs w:val="20"/>
              </w:rPr>
              <w:t xml:space="preserve"> atualiza um diretor de serviço no Azure AD. Ele pode ser usado para atualizar o nome de exibição, habilitar / desabilitar </w:t>
            </w:r>
            <w:r w:rsidR="009524B0" w:rsidRPr="00AE211A">
              <w:rPr>
                <w:rFonts w:ascii="Times New Roman" w:eastAsia="Times New Roman" w:hAnsi="Times New Roman" w:cs="Times New Roman"/>
                <w:color w:val="2A2A2A"/>
                <w:sz w:val="20"/>
                <w:szCs w:val="20"/>
              </w:rPr>
              <w:t>a</w:t>
            </w:r>
            <w:r w:rsidRPr="00AE211A">
              <w:rPr>
                <w:rFonts w:ascii="Times New Roman" w:eastAsia="Times New Roman" w:hAnsi="Times New Roman" w:cs="Times New Roman"/>
                <w:color w:val="2A2A2A"/>
                <w:sz w:val="20"/>
                <w:szCs w:val="20"/>
              </w:rPr>
              <w:t xml:space="preserve"> </w:t>
            </w:r>
            <w:r w:rsidR="009524B0" w:rsidRPr="00AE211A">
              <w:rPr>
                <w:rFonts w:ascii="Times New Roman" w:eastAsia="Times New Roman" w:hAnsi="Times New Roman" w:cs="Times New Roman"/>
                <w:color w:val="2A2A2A"/>
                <w:sz w:val="20"/>
                <w:szCs w:val="20"/>
              </w:rPr>
              <w:t>Services Principal</w:t>
            </w:r>
            <w:r w:rsidRPr="00AE211A">
              <w:rPr>
                <w:rFonts w:ascii="Times New Roman" w:eastAsia="Times New Roman" w:hAnsi="Times New Roman" w:cs="Times New Roman"/>
                <w:color w:val="2A2A2A"/>
                <w:sz w:val="20"/>
                <w:szCs w:val="20"/>
              </w:rPr>
              <w:t>, co</w:t>
            </w:r>
            <w:r w:rsidR="009524B0" w:rsidRPr="00AE211A">
              <w:rPr>
                <w:rFonts w:ascii="Times New Roman" w:eastAsia="Times New Roman" w:hAnsi="Times New Roman" w:cs="Times New Roman"/>
                <w:color w:val="2A2A2A"/>
                <w:sz w:val="20"/>
                <w:szCs w:val="20"/>
              </w:rPr>
              <w:t>nfiável para delegação, de Services Principal Name</w:t>
            </w:r>
            <w:r w:rsidRPr="00AE211A">
              <w:rPr>
                <w:rFonts w:ascii="Times New Roman" w:eastAsia="Times New Roman" w:hAnsi="Times New Roman" w:cs="Times New Roman"/>
                <w:color w:val="2A2A2A"/>
                <w:sz w:val="20"/>
                <w:szCs w:val="20"/>
              </w:rPr>
              <w:t>(SPNs) ou os endereços.</w:t>
            </w:r>
          </w:p>
        </w:tc>
      </w:tr>
      <w:tr w:rsidR="00656539" w:rsidRPr="00AE211A" w14:paraId="24FC2E99"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7E354F5"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45" w:history="1">
              <w:r w:rsidR="00656539" w:rsidRPr="00AE211A">
                <w:rPr>
                  <w:rFonts w:ascii="Times New Roman" w:eastAsia="Times New Roman" w:hAnsi="Times New Roman" w:cs="Times New Roman"/>
                  <w:color w:val="0066DD"/>
                  <w:sz w:val="24"/>
                  <w:szCs w:val="24"/>
                  <w:u w:val="single"/>
                </w:rPr>
                <w:t>New-MsolServicePrincipal</w:t>
              </w:r>
            </w:hyperlink>
          </w:p>
        </w:tc>
        <w:tc>
          <w:tcPr>
            <w:tcW w:w="798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73EF2F9" w14:textId="67BCDECA" w:rsidR="00656539" w:rsidRPr="00AE211A" w:rsidRDefault="009524B0"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New-MsolServicePrincipal</w:t>
            </w:r>
            <w:r w:rsidRPr="00AE211A">
              <w:rPr>
                <w:rFonts w:ascii="Times New Roman" w:eastAsia="Times New Roman" w:hAnsi="Times New Roman" w:cs="Times New Roman"/>
                <w:color w:val="2A2A2A"/>
                <w:sz w:val="20"/>
                <w:szCs w:val="20"/>
              </w:rPr>
              <w:t xml:space="preserve"> cria um Services Principal que pode ser usado para representar um aplicativo de Linha de Negócios (LOB) ou um servidor local como o Microsoft Exchange, o SharePoint ou o Skype for Business no Azure AD como objetos de "</w:t>
            </w:r>
            <w:r w:rsidR="00C21EB5" w:rsidRPr="00AE211A">
              <w:rPr>
                <w:rFonts w:ascii="Times New Roman" w:eastAsia="Times New Roman" w:hAnsi="Times New Roman" w:cs="Times New Roman"/>
                <w:color w:val="2A2A2A"/>
                <w:sz w:val="20"/>
                <w:szCs w:val="20"/>
              </w:rPr>
              <w:t>Services Principal</w:t>
            </w:r>
            <w:r w:rsidRPr="00AE211A">
              <w:rPr>
                <w:rFonts w:ascii="Times New Roman" w:eastAsia="Times New Roman" w:hAnsi="Times New Roman" w:cs="Times New Roman"/>
                <w:color w:val="2A2A2A"/>
                <w:sz w:val="20"/>
                <w:szCs w:val="20"/>
              </w:rPr>
              <w:t>". A adição de um novo aplicativo como principal de serviço permite que o aplicativo se autentique para outros Serviços Microsoft Online.</w:t>
            </w:r>
          </w:p>
        </w:tc>
      </w:tr>
      <w:tr w:rsidR="00656539" w:rsidRPr="00AE211A" w14:paraId="4F3AF841"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9946BE2"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46" w:history="1">
              <w:r w:rsidR="00656539" w:rsidRPr="00AE211A">
                <w:rPr>
                  <w:rFonts w:ascii="Times New Roman" w:eastAsia="Times New Roman" w:hAnsi="Times New Roman" w:cs="Times New Roman"/>
                  <w:color w:val="0066DD"/>
                  <w:sz w:val="24"/>
                  <w:szCs w:val="24"/>
                  <w:u w:val="single"/>
                </w:rPr>
                <w:t>Get-MsolServicePrincipal</w:t>
              </w:r>
            </w:hyperlink>
          </w:p>
        </w:tc>
        <w:tc>
          <w:tcPr>
            <w:tcW w:w="798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DFBC82B" w14:textId="7C5B1892" w:rsidR="00656539" w:rsidRPr="00AE211A" w:rsidRDefault="009524B0"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Get-MsolServicePrincipal</w:t>
            </w:r>
            <w:r w:rsidRPr="00AE211A">
              <w:rPr>
                <w:rFonts w:ascii="Times New Roman" w:eastAsia="Times New Roman" w:hAnsi="Times New Roman" w:cs="Times New Roman"/>
                <w:color w:val="2A2A2A"/>
                <w:sz w:val="20"/>
                <w:szCs w:val="20"/>
              </w:rPr>
              <w:t xml:space="preserve"> p</w:t>
            </w:r>
            <w:r w:rsidR="00C21EB5" w:rsidRPr="00AE211A">
              <w:rPr>
                <w:rFonts w:ascii="Times New Roman" w:eastAsia="Times New Roman" w:hAnsi="Times New Roman" w:cs="Times New Roman"/>
                <w:color w:val="2A2A2A"/>
                <w:sz w:val="20"/>
                <w:szCs w:val="20"/>
              </w:rPr>
              <w:t>ode ser usado para recuperar um</w:t>
            </w:r>
            <w:r w:rsidRPr="00AE211A">
              <w:rPr>
                <w:rFonts w:ascii="Times New Roman" w:eastAsia="Times New Roman" w:hAnsi="Times New Roman" w:cs="Times New Roman"/>
                <w:color w:val="2A2A2A"/>
                <w:sz w:val="20"/>
                <w:szCs w:val="20"/>
              </w:rPr>
              <w:t xml:space="preserve"> </w:t>
            </w:r>
            <w:r w:rsidR="00C21EB5" w:rsidRPr="00AE211A">
              <w:rPr>
                <w:rFonts w:ascii="Times New Roman" w:eastAsia="Times New Roman" w:hAnsi="Times New Roman" w:cs="Times New Roman"/>
                <w:color w:val="2A2A2A"/>
                <w:sz w:val="20"/>
                <w:szCs w:val="20"/>
              </w:rPr>
              <w:t xml:space="preserve">Services Principal </w:t>
            </w:r>
            <w:r w:rsidRPr="00AE211A">
              <w:rPr>
                <w:rFonts w:ascii="Times New Roman" w:eastAsia="Times New Roman" w:hAnsi="Times New Roman" w:cs="Times New Roman"/>
                <w:color w:val="2A2A2A"/>
                <w:sz w:val="20"/>
                <w:szCs w:val="20"/>
              </w:rPr>
              <w:t xml:space="preserve">ou uma lista de </w:t>
            </w:r>
            <w:r w:rsidR="00C21EB5" w:rsidRPr="00AE211A">
              <w:rPr>
                <w:rFonts w:ascii="Times New Roman" w:eastAsia="Times New Roman" w:hAnsi="Times New Roman" w:cs="Times New Roman"/>
                <w:color w:val="2A2A2A"/>
                <w:sz w:val="20"/>
                <w:szCs w:val="20"/>
              </w:rPr>
              <w:t xml:space="preserve">Services Principal </w:t>
            </w:r>
            <w:r w:rsidRPr="00AE211A">
              <w:rPr>
                <w:rFonts w:ascii="Times New Roman" w:eastAsia="Times New Roman" w:hAnsi="Times New Roman" w:cs="Times New Roman"/>
                <w:color w:val="2A2A2A"/>
                <w:sz w:val="20"/>
                <w:szCs w:val="20"/>
              </w:rPr>
              <w:t>do Azure AD.</w:t>
            </w:r>
          </w:p>
        </w:tc>
      </w:tr>
      <w:tr w:rsidR="00656539" w:rsidRPr="00AE211A" w14:paraId="75DE39E1"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52BF44"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47" w:history="1">
              <w:r w:rsidR="00656539" w:rsidRPr="00AE211A">
                <w:rPr>
                  <w:rFonts w:ascii="Times New Roman" w:eastAsia="Times New Roman" w:hAnsi="Times New Roman" w:cs="Times New Roman"/>
                  <w:color w:val="0066DD"/>
                  <w:sz w:val="24"/>
                  <w:szCs w:val="24"/>
                  <w:u w:val="single"/>
                </w:rPr>
                <w:t>Remove-MsolServicePrincipal</w:t>
              </w:r>
            </w:hyperlink>
          </w:p>
        </w:tc>
        <w:tc>
          <w:tcPr>
            <w:tcW w:w="798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804B87" w14:textId="388EE28C" w:rsidR="00656539" w:rsidRPr="00AE211A" w:rsidRDefault="009524B0"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Remove-MsolServicePrincipal</w:t>
            </w:r>
            <w:r w:rsidR="00C21EB5" w:rsidRPr="00AE211A">
              <w:rPr>
                <w:rFonts w:ascii="Times New Roman" w:eastAsia="Times New Roman" w:hAnsi="Times New Roman" w:cs="Times New Roman"/>
                <w:color w:val="2A2A2A"/>
                <w:sz w:val="20"/>
                <w:szCs w:val="20"/>
              </w:rPr>
              <w:t xml:space="preserve"> remove um</w:t>
            </w:r>
            <w:r w:rsidRPr="00AE211A">
              <w:rPr>
                <w:rFonts w:ascii="Times New Roman" w:eastAsia="Times New Roman" w:hAnsi="Times New Roman" w:cs="Times New Roman"/>
                <w:color w:val="2A2A2A"/>
                <w:sz w:val="20"/>
                <w:szCs w:val="20"/>
              </w:rPr>
              <w:t xml:space="preserve"> </w:t>
            </w:r>
            <w:r w:rsidR="00C21EB5" w:rsidRPr="00AE211A">
              <w:rPr>
                <w:rFonts w:ascii="Times New Roman" w:eastAsia="Times New Roman" w:hAnsi="Times New Roman" w:cs="Times New Roman"/>
                <w:color w:val="2A2A2A"/>
                <w:sz w:val="20"/>
                <w:szCs w:val="20"/>
              </w:rPr>
              <w:t xml:space="preserve">Services Principal </w:t>
            </w:r>
            <w:r w:rsidRPr="00AE211A">
              <w:rPr>
                <w:rFonts w:ascii="Times New Roman" w:eastAsia="Times New Roman" w:hAnsi="Times New Roman" w:cs="Times New Roman"/>
                <w:color w:val="2A2A2A"/>
                <w:sz w:val="20"/>
                <w:szCs w:val="20"/>
              </w:rPr>
              <w:t>do Azure AD.</w:t>
            </w:r>
          </w:p>
        </w:tc>
      </w:tr>
      <w:tr w:rsidR="00656539" w:rsidRPr="00AE211A" w14:paraId="17E59887"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5F63A6"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48" w:history="1">
              <w:r w:rsidR="00656539" w:rsidRPr="00AE211A">
                <w:rPr>
                  <w:rFonts w:ascii="Times New Roman" w:eastAsia="Times New Roman" w:hAnsi="Times New Roman" w:cs="Times New Roman"/>
                  <w:color w:val="0066DD"/>
                  <w:sz w:val="24"/>
                  <w:szCs w:val="24"/>
                  <w:u w:val="single"/>
                </w:rPr>
                <w:t>New-MsolServicePrincipalAddresses</w:t>
              </w:r>
            </w:hyperlink>
          </w:p>
        </w:tc>
        <w:tc>
          <w:tcPr>
            <w:tcW w:w="798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B7EBB56" w14:textId="35CD291A" w:rsidR="00656539" w:rsidRPr="00AE211A" w:rsidRDefault="00707451"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New-MsolServicePrincipalAddress</w:t>
            </w:r>
            <w:r w:rsidRPr="00AE211A">
              <w:rPr>
                <w:rFonts w:ascii="Times New Roman" w:eastAsia="Times New Roman" w:hAnsi="Times New Roman" w:cs="Times New Roman"/>
                <w:color w:val="2A2A2A"/>
                <w:sz w:val="20"/>
                <w:szCs w:val="20"/>
              </w:rPr>
              <w:t xml:space="preserve"> cria um novo objeto de endereço Services Principal que pode ser usado para atualizar os endereços de um principal de serviço.</w:t>
            </w:r>
          </w:p>
        </w:tc>
      </w:tr>
      <w:tr w:rsidR="00656539" w:rsidRPr="00AE211A" w14:paraId="309B3B17"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E19350E"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49" w:history="1">
              <w:r w:rsidR="00656539" w:rsidRPr="00AE211A">
                <w:rPr>
                  <w:rFonts w:ascii="Times New Roman" w:eastAsia="Times New Roman" w:hAnsi="Times New Roman" w:cs="Times New Roman"/>
                  <w:color w:val="0066DD"/>
                  <w:sz w:val="24"/>
                  <w:szCs w:val="24"/>
                  <w:u w:val="single"/>
                </w:rPr>
                <w:t>Get-MsolServicePrincipalCredential</w:t>
              </w:r>
            </w:hyperlink>
          </w:p>
        </w:tc>
        <w:tc>
          <w:tcPr>
            <w:tcW w:w="798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81534E7" w14:textId="4128DB7A" w:rsidR="00656539" w:rsidRPr="00AE211A" w:rsidRDefault="00707451"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Get-MsolServicePrincipalCredential</w:t>
            </w:r>
            <w:r w:rsidRPr="00AE211A">
              <w:rPr>
                <w:rFonts w:ascii="Times New Roman" w:eastAsia="Times New Roman" w:hAnsi="Times New Roman" w:cs="Times New Roman"/>
                <w:color w:val="2A2A2A"/>
                <w:sz w:val="20"/>
                <w:szCs w:val="20"/>
              </w:rPr>
              <w:t xml:space="preserve"> pode ser usado para exibir uma lista de credenciais associadas a um Services Principal.</w:t>
            </w:r>
          </w:p>
        </w:tc>
      </w:tr>
      <w:tr w:rsidR="00656539" w:rsidRPr="00AE211A" w14:paraId="43D2FDFC"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E36AB89"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50" w:history="1">
              <w:r w:rsidR="00656539" w:rsidRPr="00AE211A">
                <w:rPr>
                  <w:rFonts w:ascii="Times New Roman" w:eastAsia="Times New Roman" w:hAnsi="Times New Roman" w:cs="Times New Roman"/>
                  <w:color w:val="0066DD"/>
                  <w:sz w:val="24"/>
                  <w:szCs w:val="24"/>
                  <w:u w:val="single"/>
                </w:rPr>
                <w:t>New-MsolServicePrincipalCredential</w:t>
              </w:r>
            </w:hyperlink>
          </w:p>
        </w:tc>
        <w:tc>
          <w:tcPr>
            <w:tcW w:w="798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5F79DE" w14:textId="3C2F406F" w:rsidR="00656539" w:rsidRPr="00AE211A" w:rsidRDefault="005D0758"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New-MsolServicePrincipalCredential</w:t>
            </w:r>
            <w:r w:rsidRPr="00AE211A">
              <w:rPr>
                <w:rFonts w:ascii="Times New Roman" w:eastAsia="Times New Roman" w:hAnsi="Times New Roman" w:cs="Times New Roman"/>
                <w:color w:val="2A2A2A"/>
                <w:sz w:val="20"/>
                <w:szCs w:val="20"/>
              </w:rPr>
              <w:t xml:space="preserve"> pode ser usado para adicionar uma nova credencial a um diretor de serviço ou para adicionar ou rolar chaves de credencial para um aplicativo. O </w:t>
            </w:r>
            <w:r w:rsidR="008939F1" w:rsidRPr="00AE211A">
              <w:rPr>
                <w:rFonts w:ascii="Times New Roman" w:eastAsia="Times New Roman" w:hAnsi="Times New Roman" w:cs="Times New Roman"/>
                <w:color w:val="2A2A2A"/>
                <w:sz w:val="20"/>
                <w:szCs w:val="20"/>
              </w:rPr>
              <w:t>Services Principal</w:t>
            </w:r>
            <w:r w:rsidRPr="00AE211A">
              <w:rPr>
                <w:rFonts w:ascii="Times New Roman" w:eastAsia="Times New Roman" w:hAnsi="Times New Roman" w:cs="Times New Roman"/>
                <w:color w:val="2A2A2A"/>
                <w:sz w:val="20"/>
                <w:szCs w:val="20"/>
              </w:rPr>
              <w:t xml:space="preserve"> é identificado fornecendo o ID do objeto, o ID do aplicativo ou o </w:t>
            </w:r>
            <w:r w:rsidR="008939F1" w:rsidRPr="00AE211A">
              <w:rPr>
                <w:rFonts w:ascii="Times New Roman" w:eastAsia="Times New Roman" w:hAnsi="Times New Roman" w:cs="Times New Roman"/>
                <w:color w:val="2A2A2A"/>
                <w:sz w:val="20"/>
                <w:szCs w:val="20"/>
              </w:rPr>
              <w:t>Services Principal Name</w:t>
            </w:r>
            <w:r w:rsidRPr="00AE211A">
              <w:rPr>
                <w:rFonts w:ascii="Times New Roman" w:eastAsia="Times New Roman" w:hAnsi="Times New Roman" w:cs="Times New Roman"/>
                <w:color w:val="2A2A2A"/>
                <w:sz w:val="20"/>
                <w:szCs w:val="20"/>
              </w:rPr>
              <w:t xml:space="preserve"> (SPN).</w:t>
            </w:r>
          </w:p>
        </w:tc>
      </w:tr>
      <w:tr w:rsidR="00656539" w:rsidRPr="00AE211A" w14:paraId="49FF5AD9"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667934"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51" w:history="1">
              <w:r w:rsidR="00656539" w:rsidRPr="00AE211A">
                <w:rPr>
                  <w:rFonts w:ascii="Times New Roman" w:eastAsia="Times New Roman" w:hAnsi="Times New Roman" w:cs="Times New Roman"/>
                  <w:color w:val="0066DD"/>
                  <w:sz w:val="24"/>
                  <w:szCs w:val="24"/>
                  <w:u w:val="single"/>
                </w:rPr>
                <w:t>Remove-MsolServicePrincipalCredential</w:t>
              </w:r>
            </w:hyperlink>
          </w:p>
        </w:tc>
        <w:tc>
          <w:tcPr>
            <w:tcW w:w="798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446C66" w14:textId="366D0C8C" w:rsidR="00656539" w:rsidRPr="00AE211A" w:rsidRDefault="008939F1"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Remove-MsolServicePrincipalCredential</w:t>
            </w:r>
            <w:r w:rsidRPr="00AE211A">
              <w:rPr>
                <w:rFonts w:ascii="Times New Roman" w:eastAsia="Times New Roman" w:hAnsi="Times New Roman" w:cs="Times New Roman"/>
                <w:color w:val="2A2A2A"/>
                <w:sz w:val="20"/>
                <w:szCs w:val="20"/>
              </w:rPr>
              <w:t xml:space="preserve"> pode ser usado para remover uma chave de credencial de um Services Principal no caso de um compromisso ou como parte da expiração de rolagem de chave de credencial. O Services Principal é identificado fornecendo o ID do objeto, o ID do aplicativo ou o nome principal do serviço (SPN). A credencial a ser removida é identificada por seu ID de chave.</w:t>
            </w:r>
          </w:p>
        </w:tc>
      </w:tr>
    </w:tbl>
    <w:p w14:paraId="07EF33D8" w14:textId="77777777" w:rsidR="00A04CD3" w:rsidRPr="00AE211A" w:rsidRDefault="00A04CD3" w:rsidP="00180309"/>
    <w:p w14:paraId="39C61664" w14:textId="3DC0B49D" w:rsidR="00D23060" w:rsidRPr="00AE211A" w:rsidRDefault="004F3CC9" w:rsidP="00FD56B2">
      <w:pPr>
        <w:pStyle w:val="Ttulo2"/>
        <w:ind w:hanging="292"/>
        <w:rPr>
          <w:rFonts w:ascii="Segoe UI" w:eastAsia="Times New Roman" w:hAnsi="Segoe UI" w:cs="Segoe UI"/>
          <w:color w:val="2A2A2A"/>
          <w:sz w:val="34"/>
          <w:szCs w:val="34"/>
        </w:rPr>
      </w:pPr>
      <w:hyperlink r:id="rId52" w:tooltip="Click to collapse. Double-click to collapse all." w:history="1">
        <w:r w:rsidR="00A04CD3" w:rsidRPr="00AE211A">
          <w:rPr>
            <w:rFonts w:ascii="Segoe UI" w:eastAsia="Times New Roman" w:hAnsi="Segoe UI" w:cs="Segoe UI"/>
            <w:color w:val="2A2A2A"/>
            <w:sz w:val="34"/>
            <w:szCs w:val="34"/>
          </w:rPr>
          <w:t>Gerenciamento</w:t>
        </w:r>
      </w:hyperlink>
      <w:r w:rsidR="00A04CD3" w:rsidRPr="00AE211A">
        <w:rPr>
          <w:rFonts w:ascii="Segoe UI" w:eastAsia="Times New Roman" w:hAnsi="Segoe UI" w:cs="Segoe UI"/>
          <w:color w:val="2A2A2A"/>
          <w:sz w:val="34"/>
          <w:szCs w:val="34"/>
        </w:rPr>
        <w:t xml:space="preserve"> de Dominios</w:t>
      </w:r>
    </w:p>
    <w:p w14:paraId="24DDB9F0" w14:textId="77777777" w:rsidR="00180309" w:rsidRPr="00AE211A" w:rsidRDefault="00180309" w:rsidP="00180309"/>
    <w:tbl>
      <w:tblPr>
        <w:tblW w:w="11880" w:type="dxa"/>
        <w:tblInd w:w="-1284"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493"/>
        <w:gridCol w:w="8387"/>
      </w:tblGrid>
      <w:tr w:rsidR="00656539" w:rsidRPr="00AE211A" w14:paraId="773B85FC" w14:textId="77777777" w:rsidTr="00180309">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520BB101" w14:textId="1666D9CE" w:rsidR="00656539" w:rsidRPr="00AE211A" w:rsidRDefault="00A04CD3" w:rsidP="00D23060">
            <w:pPr>
              <w:spacing w:before="150" w:after="150" w:line="240" w:lineRule="auto"/>
              <w:ind w:left="150" w:right="150"/>
              <w:jc w:val="both"/>
              <w:rPr>
                <w:rFonts w:ascii="Times New Roman" w:eastAsia="Times New Roman" w:hAnsi="Times New Roman" w:cs="Times New Roman"/>
                <w:b/>
                <w:bCs/>
                <w:color w:val="636363"/>
                <w:sz w:val="24"/>
                <w:szCs w:val="24"/>
              </w:rPr>
            </w:pPr>
            <w:r w:rsidRPr="00AE211A">
              <w:rPr>
                <w:rFonts w:ascii="Times New Roman" w:eastAsia="Times New Roman" w:hAnsi="Times New Roman" w:cs="Times New Roman"/>
                <w:b/>
                <w:bCs/>
                <w:color w:val="636363"/>
                <w:sz w:val="24"/>
                <w:szCs w:val="24"/>
              </w:rPr>
              <w:t>CMDLET</w:t>
            </w:r>
          </w:p>
        </w:tc>
        <w:tc>
          <w:tcPr>
            <w:tcW w:w="8387"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59243B0" w14:textId="557B6E65" w:rsidR="00656539" w:rsidRPr="00AE211A" w:rsidRDefault="00656539" w:rsidP="00D23060">
            <w:pPr>
              <w:spacing w:before="150" w:after="150" w:line="240" w:lineRule="auto"/>
              <w:ind w:left="150" w:right="150"/>
              <w:jc w:val="both"/>
              <w:rPr>
                <w:rFonts w:ascii="Times New Roman" w:eastAsia="Times New Roman" w:hAnsi="Times New Roman" w:cs="Times New Roman"/>
                <w:b/>
                <w:bCs/>
                <w:color w:val="636363"/>
                <w:sz w:val="24"/>
                <w:szCs w:val="24"/>
              </w:rPr>
            </w:pPr>
            <w:r w:rsidRPr="00AE211A">
              <w:rPr>
                <w:rFonts w:ascii="Times New Roman" w:eastAsia="Times New Roman" w:hAnsi="Times New Roman" w:cs="Times New Roman"/>
                <w:b/>
                <w:bCs/>
                <w:color w:val="636363"/>
                <w:sz w:val="24"/>
                <w:szCs w:val="24"/>
              </w:rPr>
              <w:t>D</w:t>
            </w:r>
            <w:r w:rsidR="00A04CD3" w:rsidRPr="00AE211A">
              <w:rPr>
                <w:rFonts w:ascii="Times New Roman" w:eastAsia="Times New Roman" w:hAnsi="Times New Roman" w:cs="Times New Roman"/>
                <w:b/>
                <w:bCs/>
                <w:color w:val="636363"/>
                <w:sz w:val="24"/>
                <w:szCs w:val="24"/>
              </w:rPr>
              <w:t>escrição</w:t>
            </w:r>
          </w:p>
        </w:tc>
      </w:tr>
      <w:tr w:rsidR="00656539" w:rsidRPr="00AE211A" w14:paraId="00902A09"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1900697"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53" w:history="1">
              <w:r w:rsidR="00656539" w:rsidRPr="00AE211A">
                <w:rPr>
                  <w:rFonts w:ascii="Times New Roman" w:eastAsia="Times New Roman" w:hAnsi="Times New Roman" w:cs="Times New Roman"/>
                  <w:color w:val="0066DD"/>
                  <w:sz w:val="24"/>
                  <w:szCs w:val="24"/>
                  <w:u w:val="single"/>
                </w:rPr>
                <w:t>Confirm-MsolDomain</w:t>
              </w:r>
            </w:hyperlink>
          </w:p>
        </w:tc>
        <w:tc>
          <w:tcPr>
            <w:tcW w:w="838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D599404" w14:textId="6AF61F78" w:rsidR="00656539" w:rsidRPr="00AE211A" w:rsidRDefault="00A04CD3"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Confirm-MsolDomain</w:t>
            </w:r>
            <w:r w:rsidRPr="00AE211A">
              <w:rPr>
                <w:rFonts w:ascii="Times New Roman" w:eastAsia="Times New Roman" w:hAnsi="Times New Roman" w:cs="Times New Roman"/>
                <w:color w:val="2A2A2A"/>
                <w:sz w:val="20"/>
                <w:szCs w:val="20"/>
              </w:rPr>
              <w:t xml:space="preserve"> é usado para confirmar a propriedade de um domínio. Para confirmar a propriedade, um registro DNS TXT personalizado deve ser adicionado para </w:t>
            </w:r>
            <w:r w:rsidR="00BD4AE1" w:rsidRPr="00AE211A">
              <w:rPr>
                <w:rFonts w:ascii="Times New Roman" w:eastAsia="Times New Roman" w:hAnsi="Times New Roman" w:cs="Times New Roman"/>
                <w:color w:val="2A2A2A"/>
                <w:sz w:val="20"/>
                <w:szCs w:val="20"/>
              </w:rPr>
              <w:t>um</w:t>
            </w:r>
            <w:r w:rsidRPr="00AE211A">
              <w:rPr>
                <w:rFonts w:ascii="Times New Roman" w:eastAsia="Times New Roman" w:hAnsi="Times New Roman" w:cs="Times New Roman"/>
                <w:color w:val="2A2A2A"/>
                <w:sz w:val="20"/>
                <w:szCs w:val="20"/>
              </w:rPr>
              <w:t xml:space="preserve"> domínio. O domínio deve primeiro ser adicionado usando o cmdlet </w:t>
            </w:r>
            <w:r w:rsidRPr="00AE211A">
              <w:rPr>
                <w:rFonts w:ascii="Times New Roman" w:eastAsia="Times New Roman" w:hAnsi="Times New Roman" w:cs="Times New Roman"/>
                <w:b/>
                <w:color w:val="2A2A2A"/>
                <w:sz w:val="20"/>
                <w:szCs w:val="20"/>
              </w:rPr>
              <w:t>New-MsolDomain</w:t>
            </w:r>
            <w:r w:rsidRPr="00AE211A">
              <w:rPr>
                <w:rFonts w:ascii="Times New Roman" w:eastAsia="Times New Roman" w:hAnsi="Times New Roman" w:cs="Times New Roman"/>
                <w:color w:val="2A2A2A"/>
                <w:sz w:val="20"/>
                <w:szCs w:val="20"/>
              </w:rPr>
              <w:t xml:space="preserve"> e, em seguida, o cmdlet </w:t>
            </w:r>
            <w:r w:rsidRPr="00AE211A">
              <w:rPr>
                <w:rFonts w:ascii="Times New Roman" w:eastAsia="Times New Roman" w:hAnsi="Times New Roman" w:cs="Times New Roman"/>
                <w:b/>
                <w:color w:val="2A2A2A"/>
                <w:sz w:val="20"/>
                <w:szCs w:val="20"/>
              </w:rPr>
              <w:t>Get-MsolDomainVerificationDNS</w:t>
            </w:r>
            <w:r w:rsidRPr="00AE211A">
              <w:rPr>
                <w:rFonts w:ascii="Times New Roman" w:eastAsia="Times New Roman" w:hAnsi="Times New Roman" w:cs="Times New Roman"/>
                <w:color w:val="2A2A2A"/>
                <w:sz w:val="20"/>
                <w:szCs w:val="20"/>
              </w:rPr>
              <w:t xml:space="preserve"> deve ser chamado para recuperar os detalhes do registro DNS que deve ser definido. Observe que pode haver um atraso (15 a 60 minutos) entre</w:t>
            </w:r>
            <w:r w:rsidR="00BD4AE1" w:rsidRPr="00AE211A">
              <w:rPr>
                <w:rFonts w:ascii="Times New Roman" w:eastAsia="Times New Roman" w:hAnsi="Times New Roman" w:cs="Times New Roman"/>
                <w:color w:val="2A2A2A"/>
                <w:sz w:val="20"/>
                <w:szCs w:val="20"/>
              </w:rPr>
              <w:t xml:space="preserve"> quando</w:t>
            </w:r>
            <w:r w:rsidRPr="00AE211A">
              <w:rPr>
                <w:rFonts w:ascii="Times New Roman" w:eastAsia="Times New Roman" w:hAnsi="Times New Roman" w:cs="Times New Roman"/>
                <w:color w:val="2A2A2A"/>
                <w:sz w:val="20"/>
                <w:szCs w:val="20"/>
              </w:rPr>
              <w:t xml:space="preserve"> a atualização de DNS é feita e quando o cmdlet é capaz de confirmar a propriedade de um domínio.</w:t>
            </w:r>
          </w:p>
        </w:tc>
      </w:tr>
      <w:tr w:rsidR="00656539" w:rsidRPr="00AE211A" w14:paraId="533E7FA3"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5A940CF"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54" w:history="1">
              <w:r w:rsidR="00656539" w:rsidRPr="00AE211A">
                <w:rPr>
                  <w:rFonts w:ascii="Times New Roman" w:eastAsia="Times New Roman" w:hAnsi="Times New Roman" w:cs="Times New Roman"/>
                  <w:color w:val="0066DD"/>
                  <w:sz w:val="24"/>
                  <w:szCs w:val="24"/>
                  <w:u w:val="single"/>
                </w:rPr>
                <w:t>Get-MsolDomain</w:t>
              </w:r>
            </w:hyperlink>
          </w:p>
        </w:tc>
        <w:tc>
          <w:tcPr>
            <w:tcW w:w="838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9281F1D" w14:textId="6FDD03A7" w:rsidR="00656539" w:rsidRPr="00AE211A" w:rsidRDefault="00AA6796"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Get-MsolDomain</w:t>
            </w:r>
            <w:r w:rsidRPr="00AE211A">
              <w:rPr>
                <w:rFonts w:ascii="Times New Roman" w:eastAsia="Times New Roman" w:hAnsi="Times New Roman" w:cs="Times New Roman"/>
                <w:color w:val="2A2A2A"/>
                <w:sz w:val="20"/>
                <w:szCs w:val="20"/>
              </w:rPr>
              <w:t xml:space="preserve"> é usado para listar domínios da empresa.</w:t>
            </w:r>
          </w:p>
        </w:tc>
      </w:tr>
      <w:tr w:rsidR="00656539" w:rsidRPr="00AE211A" w14:paraId="440F7241"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FB383D5"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55" w:history="1">
              <w:r w:rsidR="00656539" w:rsidRPr="00AE211A">
                <w:rPr>
                  <w:rFonts w:ascii="Times New Roman" w:eastAsia="Times New Roman" w:hAnsi="Times New Roman" w:cs="Times New Roman"/>
                  <w:color w:val="0066DD"/>
                  <w:sz w:val="24"/>
                  <w:szCs w:val="24"/>
                  <w:u w:val="single"/>
                </w:rPr>
                <w:t>Get-MsolDomainVerificationDns</w:t>
              </w:r>
            </w:hyperlink>
          </w:p>
        </w:tc>
        <w:tc>
          <w:tcPr>
            <w:tcW w:w="838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4D54045" w14:textId="0D8C33E6" w:rsidR="00656539" w:rsidRPr="00AE211A" w:rsidRDefault="00834A70"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Get-MsolDomainVerificationDns</w:t>
            </w:r>
            <w:r w:rsidRPr="00AE211A">
              <w:rPr>
                <w:rFonts w:ascii="Times New Roman" w:eastAsia="Times New Roman" w:hAnsi="Times New Roman" w:cs="Times New Roman"/>
                <w:color w:val="2A2A2A"/>
                <w:sz w:val="20"/>
                <w:szCs w:val="20"/>
              </w:rPr>
              <w:t xml:space="preserve"> é usado para retornar os registros DNS que precisam ser definidos para verificar um domínio.</w:t>
            </w:r>
          </w:p>
        </w:tc>
      </w:tr>
      <w:tr w:rsidR="00656539" w:rsidRPr="00AE211A" w14:paraId="654553C7"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F9F03A1"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56" w:history="1">
              <w:r w:rsidR="00656539" w:rsidRPr="00AE211A">
                <w:rPr>
                  <w:rFonts w:ascii="Times New Roman" w:eastAsia="Times New Roman" w:hAnsi="Times New Roman" w:cs="Times New Roman"/>
                  <w:color w:val="0066DD"/>
                  <w:sz w:val="24"/>
                  <w:szCs w:val="24"/>
                  <w:u w:val="single"/>
                </w:rPr>
                <w:t>New-MsolDomain</w:t>
              </w:r>
            </w:hyperlink>
          </w:p>
        </w:tc>
        <w:tc>
          <w:tcPr>
            <w:tcW w:w="838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5AED10" w14:textId="2DCED798" w:rsidR="00656539" w:rsidRPr="00AE211A" w:rsidRDefault="00BC4AC9"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New-MsolDomain</w:t>
            </w:r>
            <w:r w:rsidRPr="00AE211A">
              <w:rPr>
                <w:rFonts w:ascii="Times New Roman" w:eastAsia="Times New Roman" w:hAnsi="Times New Roman" w:cs="Times New Roman"/>
                <w:color w:val="2A2A2A"/>
                <w:sz w:val="20"/>
                <w:szCs w:val="20"/>
              </w:rPr>
              <w:t xml:space="preserve"> é usado para criar um novo objeto de domínio. Esse cmdlet pode ser usado para criar um domínio com identidades gerenciadas ou federadas, embora o cmdlet </w:t>
            </w:r>
            <w:r w:rsidRPr="00AE211A">
              <w:rPr>
                <w:rFonts w:ascii="Times New Roman" w:eastAsia="Times New Roman" w:hAnsi="Times New Roman" w:cs="Times New Roman"/>
                <w:b/>
                <w:color w:val="2A2A2A"/>
                <w:sz w:val="20"/>
                <w:szCs w:val="20"/>
              </w:rPr>
              <w:t xml:space="preserve">New-MsolFederatedDomain </w:t>
            </w:r>
            <w:r w:rsidRPr="00AE211A">
              <w:rPr>
                <w:rFonts w:ascii="Times New Roman" w:eastAsia="Times New Roman" w:hAnsi="Times New Roman" w:cs="Times New Roman"/>
                <w:color w:val="2A2A2A"/>
                <w:sz w:val="20"/>
                <w:szCs w:val="20"/>
              </w:rPr>
              <w:t>deve ser usado para domínios federados para garantir a configuração adequada.</w:t>
            </w:r>
          </w:p>
        </w:tc>
      </w:tr>
      <w:tr w:rsidR="00656539" w:rsidRPr="00AE211A" w14:paraId="0D0F11AF"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ABF8BF"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57" w:history="1">
              <w:r w:rsidR="00656539" w:rsidRPr="00AE211A">
                <w:rPr>
                  <w:rFonts w:ascii="Times New Roman" w:eastAsia="Times New Roman" w:hAnsi="Times New Roman" w:cs="Times New Roman"/>
                  <w:color w:val="0066DD"/>
                  <w:sz w:val="24"/>
                  <w:szCs w:val="24"/>
                  <w:u w:val="single"/>
                </w:rPr>
                <w:t>Remove-MsolDomain</w:t>
              </w:r>
            </w:hyperlink>
          </w:p>
        </w:tc>
        <w:tc>
          <w:tcPr>
            <w:tcW w:w="838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3729019" w14:textId="735F3459" w:rsidR="00656539" w:rsidRPr="00AE211A" w:rsidRDefault="00BC4AC9"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Remove-MsolDomain</w:t>
            </w:r>
            <w:r w:rsidRPr="00AE211A">
              <w:rPr>
                <w:rFonts w:ascii="Times New Roman" w:eastAsia="Times New Roman" w:hAnsi="Times New Roman" w:cs="Times New Roman"/>
                <w:color w:val="2A2A2A"/>
                <w:sz w:val="20"/>
                <w:szCs w:val="20"/>
              </w:rPr>
              <w:t xml:space="preserve"> é usado para excluir um domínio do Azure AD. O domínio que está sendo excluído deve estar vazio; Ou seja, não pode haver usuários ou grupos com endereços de e-mail neste domínio.</w:t>
            </w:r>
          </w:p>
        </w:tc>
      </w:tr>
      <w:tr w:rsidR="00656539" w:rsidRPr="00AE211A" w14:paraId="38650068"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6263121"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58" w:history="1">
              <w:r w:rsidR="00656539" w:rsidRPr="00AE211A">
                <w:rPr>
                  <w:rFonts w:ascii="Times New Roman" w:eastAsia="Times New Roman" w:hAnsi="Times New Roman" w:cs="Times New Roman"/>
                  <w:color w:val="0066DD"/>
                  <w:sz w:val="24"/>
                  <w:szCs w:val="24"/>
                  <w:u w:val="single"/>
                </w:rPr>
                <w:t>Set-MsolDomain</w:t>
              </w:r>
            </w:hyperlink>
          </w:p>
        </w:tc>
        <w:tc>
          <w:tcPr>
            <w:tcW w:w="838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2378E90" w14:textId="4870537E" w:rsidR="00656539" w:rsidRPr="00AE211A" w:rsidRDefault="00BC4AC9"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Remove-MsolDomain</w:t>
            </w:r>
            <w:r w:rsidRPr="00AE211A">
              <w:rPr>
                <w:rFonts w:ascii="Times New Roman" w:eastAsia="Times New Roman" w:hAnsi="Times New Roman" w:cs="Times New Roman"/>
                <w:color w:val="2A2A2A"/>
                <w:sz w:val="20"/>
                <w:szCs w:val="20"/>
              </w:rPr>
              <w:t xml:space="preserve"> é usado para excluir um domínio do Azure AD. O domínio que está sendo excluído deve estar vazio; Ou seja, não há permissão O cmdlet Set-MsolDomain é usado para atualizar as configurações de um domínio. Usando esse cmdlet, o domínio padrão pode ser alterado ou os recursos (Email, Sharepoint, OfficeCommunicationsOnline) podem ser alterados. Quaisquer usuários ou grupos com endereços de e-mail neste domínio.</w:t>
            </w:r>
          </w:p>
        </w:tc>
      </w:tr>
      <w:tr w:rsidR="00656539" w:rsidRPr="00AE211A" w14:paraId="76A21E38"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CD644F"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59" w:history="1">
              <w:r w:rsidR="00656539" w:rsidRPr="00AE211A">
                <w:rPr>
                  <w:rFonts w:ascii="Times New Roman" w:eastAsia="Times New Roman" w:hAnsi="Times New Roman" w:cs="Times New Roman"/>
                  <w:color w:val="0066DD"/>
                  <w:sz w:val="24"/>
                  <w:szCs w:val="24"/>
                  <w:u w:val="single"/>
                </w:rPr>
                <w:t>Set-MsolDomainAuthentication</w:t>
              </w:r>
            </w:hyperlink>
          </w:p>
        </w:tc>
        <w:tc>
          <w:tcPr>
            <w:tcW w:w="838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38DEBF7" w14:textId="03C221A0" w:rsidR="00656539" w:rsidRPr="00AE211A" w:rsidRDefault="006D1928"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Set-MsolDomainAuthentication</w:t>
            </w:r>
            <w:r w:rsidRPr="00AE211A">
              <w:rPr>
                <w:rFonts w:ascii="Times New Roman" w:eastAsia="Times New Roman" w:hAnsi="Times New Roman" w:cs="Times New Roman"/>
                <w:color w:val="2A2A2A"/>
                <w:sz w:val="20"/>
                <w:szCs w:val="20"/>
              </w:rPr>
              <w:t xml:space="preserve"> é usado para alterar a autenticação de domínio entre identidade padrão e logon único. Este cmdlet só atualizará as configurações no Azure AD; Normalmente o </w:t>
            </w:r>
            <w:r w:rsidRPr="00AE211A">
              <w:rPr>
                <w:rFonts w:ascii="Times New Roman" w:eastAsia="Times New Roman" w:hAnsi="Times New Roman" w:cs="Times New Roman"/>
                <w:b/>
                <w:color w:val="2A2A2A"/>
                <w:sz w:val="20"/>
                <w:szCs w:val="20"/>
              </w:rPr>
              <w:t>Convert-MsolDomainToStandard</w:t>
            </w:r>
            <w:r w:rsidRPr="00AE211A">
              <w:rPr>
                <w:rFonts w:ascii="Times New Roman" w:eastAsia="Times New Roman" w:hAnsi="Times New Roman" w:cs="Times New Roman"/>
                <w:color w:val="2A2A2A"/>
                <w:sz w:val="20"/>
                <w:szCs w:val="20"/>
              </w:rPr>
              <w:t xml:space="preserve"> ou </w:t>
            </w:r>
            <w:r w:rsidRPr="00AE211A">
              <w:rPr>
                <w:rFonts w:ascii="Times New Roman" w:eastAsia="Times New Roman" w:hAnsi="Times New Roman" w:cs="Times New Roman"/>
                <w:b/>
                <w:color w:val="2A2A2A"/>
                <w:sz w:val="20"/>
                <w:szCs w:val="20"/>
              </w:rPr>
              <w:t>Convert-MsolDomainToFederated</w:t>
            </w:r>
            <w:r w:rsidRPr="00AE211A">
              <w:rPr>
                <w:rFonts w:ascii="Times New Roman" w:eastAsia="Times New Roman" w:hAnsi="Times New Roman" w:cs="Times New Roman"/>
                <w:color w:val="2A2A2A"/>
                <w:sz w:val="20"/>
                <w:szCs w:val="20"/>
              </w:rPr>
              <w:t xml:space="preserve"> deve ser usado em vez disso.</w:t>
            </w:r>
          </w:p>
        </w:tc>
      </w:tr>
      <w:tr w:rsidR="00656539" w:rsidRPr="00AE211A" w14:paraId="73487833"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46E5317"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60" w:history="1">
              <w:r w:rsidR="00656539" w:rsidRPr="00AE211A">
                <w:rPr>
                  <w:rFonts w:ascii="Times New Roman" w:eastAsia="Times New Roman" w:hAnsi="Times New Roman" w:cs="Times New Roman"/>
                  <w:color w:val="0066DD"/>
                  <w:sz w:val="24"/>
                  <w:szCs w:val="24"/>
                  <w:u w:val="single"/>
                </w:rPr>
                <w:t>Get-MsolPasswordPolicy</w:t>
              </w:r>
            </w:hyperlink>
          </w:p>
        </w:tc>
        <w:tc>
          <w:tcPr>
            <w:tcW w:w="838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7765FDD" w14:textId="27980AA7" w:rsidR="00656539" w:rsidRPr="00AE211A" w:rsidRDefault="006D1928"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Recupera a diretiva de senha atual para o inquilino ou o domínio especificado.</w:t>
            </w:r>
          </w:p>
        </w:tc>
      </w:tr>
      <w:tr w:rsidR="00656539" w:rsidRPr="00AE211A" w14:paraId="318B4B30"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E383157"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61" w:history="1">
              <w:r w:rsidR="00656539" w:rsidRPr="00AE211A">
                <w:rPr>
                  <w:rFonts w:ascii="Times New Roman" w:eastAsia="Times New Roman" w:hAnsi="Times New Roman" w:cs="Times New Roman"/>
                  <w:color w:val="0066DD"/>
                  <w:sz w:val="24"/>
                  <w:szCs w:val="24"/>
                  <w:u w:val="single"/>
                </w:rPr>
                <w:t>Set-MsolPasswordPolicy</w:t>
              </w:r>
            </w:hyperlink>
          </w:p>
        </w:tc>
        <w:tc>
          <w:tcPr>
            <w:tcW w:w="838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C9B757" w14:textId="3E188510" w:rsidR="00656539" w:rsidRPr="00AE211A" w:rsidRDefault="006D1928"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Define os valores associados à janela de notificação de senha e janela de validade de senha para um domínio especificado ou todos os domínios no inquilino.</w:t>
            </w:r>
          </w:p>
        </w:tc>
      </w:tr>
    </w:tbl>
    <w:p w14:paraId="592FEEC6" w14:textId="77777777" w:rsidR="00180309" w:rsidRPr="00AE211A" w:rsidRDefault="00180309" w:rsidP="00180309"/>
    <w:p w14:paraId="0E7BADC5" w14:textId="6932E9ED" w:rsidR="00D23060" w:rsidRPr="00AE211A" w:rsidRDefault="004F3CC9" w:rsidP="00FD56B2">
      <w:pPr>
        <w:pStyle w:val="Ttulo2"/>
        <w:ind w:hanging="292"/>
        <w:rPr>
          <w:rFonts w:ascii="Segoe UI" w:eastAsia="Times New Roman" w:hAnsi="Segoe UI" w:cs="Segoe UI"/>
          <w:color w:val="2A2A2A"/>
          <w:sz w:val="34"/>
          <w:szCs w:val="34"/>
        </w:rPr>
      </w:pPr>
      <w:hyperlink r:id="rId62" w:tooltip="Click to collapse. Double-click to collapse all." w:history="1">
        <w:r w:rsidR="00D77190" w:rsidRPr="00AE211A">
          <w:rPr>
            <w:rFonts w:ascii="Segoe UI" w:eastAsia="Times New Roman" w:hAnsi="Segoe UI" w:cs="Segoe UI"/>
            <w:color w:val="2A2A2A"/>
            <w:sz w:val="34"/>
            <w:szCs w:val="34"/>
          </w:rPr>
          <w:t>Gerenciamento</w:t>
        </w:r>
      </w:hyperlink>
      <w:r w:rsidR="00D77190" w:rsidRPr="00AE211A">
        <w:rPr>
          <w:rFonts w:ascii="Segoe UI" w:eastAsia="Times New Roman" w:hAnsi="Segoe UI" w:cs="Segoe UI"/>
          <w:color w:val="2A2A2A"/>
          <w:sz w:val="34"/>
          <w:szCs w:val="34"/>
        </w:rPr>
        <w:t xml:space="preserve"> de logon único</w:t>
      </w:r>
    </w:p>
    <w:p w14:paraId="61451CB6" w14:textId="77777777" w:rsidR="00180309" w:rsidRPr="00AE211A" w:rsidRDefault="00180309" w:rsidP="00180309"/>
    <w:tbl>
      <w:tblPr>
        <w:tblW w:w="11880" w:type="dxa"/>
        <w:tblInd w:w="-1284"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742"/>
        <w:gridCol w:w="8138"/>
      </w:tblGrid>
      <w:tr w:rsidR="00656539" w:rsidRPr="00AE211A" w14:paraId="33CB45E2" w14:textId="77777777" w:rsidTr="00180309">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09513651" w14:textId="265C0830" w:rsidR="00656539" w:rsidRPr="00AE211A" w:rsidRDefault="00D77190" w:rsidP="00D23060">
            <w:pPr>
              <w:spacing w:before="150" w:after="150" w:line="240" w:lineRule="auto"/>
              <w:ind w:left="150" w:right="150"/>
              <w:jc w:val="both"/>
              <w:rPr>
                <w:rFonts w:ascii="Times New Roman" w:eastAsia="Times New Roman" w:hAnsi="Times New Roman" w:cs="Times New Roman"/>
                <w:b/>
                <w:bCs/>
                <w:color w:val="636363"/>
                <w:sz w:val="24"/>
                <w:szCs w:val="24"/>
              </w:rPr>
            </w:pPr>
            <w:r w:rsidRPr="00AE211A">
              <w:rPr>
                <w:rFonts w:ascii="Times New Roman" w:eastAsia="Times New Roman" w:hAnsi="Times New Roman" w:cs="Times New Roman"/>
                <w:b/>
                <w:bCs/>
                <w:color w:val="636363"/>
                <w:sz w:val="24"/>
                <w:szCs w:val="24"/>
              </w:rPr>
              <w:t>CMDLET</w:t>
            </w:r>
          </w:p>
        </w:tc>
        <w:tc>
          <w:tcPr>
            <w:tcW w:w="8138"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0B9D7CD9" w14:textId="18D74CAA" w:rsidR="00656539" w:rsidRPr="00AE211A" w:rsidRDefault="00656539" w:rsidP="00D23060">
            <w:pPr>
              <w:spacing w:before="150" w:after="150" w:line="240" w:lineRule="auto"/>
              <w:ind w:left="150" w:right="150"/>
              <w:jc w:val="both"/>
              <w:rPr>
                <w:rFonts w:ascii="Times New Roman" w:eastAsia="Times New Roman" w:hAnsi="Times New Roman" w:cs="Times New Roman"/>
                <w:b/>
                <w:bCs/>
                <w:color w:val="636363"/>
                <w:sz w:val="24"/>
                <w:szCs w:val="24"/>
              </w:rPr>
            </w:pPr>
            <w:r w:rsidRPr="00AE211A">
              <w:rPr>
                <w:rFonts w:ascii="Times New Roman" w:eastAsia="Times New Roman" w:hAnsi="Times New Roman" w:cs="Times New Roman"/>
                <w:b/>
                <w:bCs/>
                <w:color w:val="636363"/>
                <w:sz w:val="24"/>
                <w:szCs w:val="24"/>
              </w:rPr>
              <w:t>D</w:t>
            </w:r>
            <w:r w:rsidR="00D77190" w:rsidRPr="00AE211A">
              <w:rPr>
                <w:rFonts w:ascii="Times New Roman" w:eastAsia="Times New Roman" w:hAnsi="Times New Roman" w:cs="Times New Roman"/>
                <w:b/>
                <w:bCs/>
                <w:color w:val="636363"/>
                <w:sz w:val="24"/>
                <w:szCs w:val="24"/>
              </w:rPr>
              <w:t>escrição</w:t>
            </w:r>
          </w:p>
        </w:tc>
      </w:tr>
      <w:tr w:rsidR="00656539" w:rsidRPr="00AE211A" w14:paraId="6CE2DD66"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844B9A8"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63" w:history="1">
              <w:r w:rsidR="00656539" w:rsidRPr="00AE211A">
                <w:rPr>
                  <w:rFonts w:ascii="Times New Roman" w:eastAsia="Times New Roman" w:hAnsi="Times New Roman" w:cs="Times New Roman"/>
                  <w:color w:val="0066DD"/>
                  <w:sz w:val="24"/>
                  <w:szCs w:val="24"/>
                  <w:u w:val="single"/>
                </w:rPr>
                <w:t>New-MsolFederatedDomain</w:t>
              </w:r>
            </w:hyperlink>
          </w:p>
        </w:tc>
        <w:tc>
          <w:tcPr>
            <w:tcW w:w="813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F93319B" w14:textId="20E45EA4" w:rsidR="00656539" w:rsidRPr="00AE211A" w:rsidRDefault="00D77190"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New-MsolFederatedDomain</w:t>
            </w:r>
            <w:r w:rsidRPr="00AE211A">
              <w:rPr>
                <w:rFonts w:ascii="Times New Roman" w:eastAsia="Times New Roman" w:hAnsi="Times New Roman" w:cs="Times New Roman"/>
                <w:color w:val="2A2A2A"/>
                <w:sz w:val="20"/>
                <w:szCs w:val="20"/>
              </w:rPr>
              <w:t xml:space="preserve"> adiciona um novo domínio de logon único (também conhecido como domínio de federação de identidade) ao Azure AD e as configurações de confiança entre o servidor local do Active Directory Federation Services 2.0 e o Azure AD. Devido aos requisitos de verificação de domínio, talvez seja necessário executar este cmdlet várias vezes para concluir o processo de adição do novo domínio de logon único.</w:t>
            </w:r>
          </w:p>
        </w:tc>
      </w:tr>
      <w:tr w:rsidR="00656539" w:rsidRPr="00AE211A" w14:paraId="6BEBA734"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65486F1"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64" w:history="1">
              <w:r w:rsidR="00656539" w:rsidRPr="00AE211A">
                <w:rPr>
                  <w:rFonts w:ascii="Times New Roman" w:eastAsia="Times New Roman" w:hAnsi="Times New Roman" w:cs="Times New Roman"/>
                  <w:color w:val="0066DD"/>
                  <w:sz w:val="24"/>
                  <w:szCs w:val="24"/>
                  <w:u w:val="single"/>
                </w:rPr>
                <w:t>Convert-MsolDomainToStandard</w:t>
              </w:r>
            </w:hyperlink>
          </w:p>
        </w:tc>
        <w:tc>
          <w:tcPr>
            <w:tcW w:w="813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3C9B32E" w14:textId="040CDEAB" w:rsidR="00656539" w:rsidRPr="00AE211A" w:rsidRDefault="00D77190"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Convert-MsolDomainToStandard</w:t>
            </w:r>
            <w:r w:rsidRPr="00AE211A">
              <w:rPr>
                <w:rFonts w:ascii="Times New Roman" w:eastAsia="Times New Roman" w:hAnsi="Times New Roman" w:cs="Times New Roman"/>
                <w:color w:val="2A2A2A"/>
                <w:sz w:val="20"/>
                <w:szCs w:val="20"/>
              </w:rPr>
              <w:t xml:space="preserve"> converte o domínio especificado de single sign-on (também conhecido como federação de identidade) para autenticação padrão. Esse processo também remove as configurações de confiança da parte confiável no servidor do Active Directory Federation Services 2.0 e no Azure AD. Após a conversão, este cmdlet converterá todos os usuários existentes do início de sessão único para a autenticação padrão. Qualquer usuário existente que tenha sido configurado para logon único receberá uma nova senha temporária como parte do processo de conversão. Cada nome de usuário convertido e nova senha temporária serão gravados em um arquivo para referência pelo administrador. O administrador pode então distribuir a nova senha temporária para cada usuário convertido para permitir que o usuário faça login no serviço em nuvem.</w:t>
            </w:r>
          </w:p>
        </w:tc>
      </w:tr>
      <w:tr w:rsidR="00656539" w:rsidRPr="00AE211A" w14:paraId="5B9D3D1A"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A7A5845"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65" w:history="1">
              <w:r w:rsidR="00656539" w:rsidRPr="00AE211A">
                <w:rPr>
                  <w:rFonts w:ascii="Times New Roman" w:eastAsia="Times New Roman" w:hAnsi="Times New Roman" w:cs="Times New Roman"/>
                  <w:color w:val="0066DD"/>
                  <w:sz w:val="24"/>
                  <w:szCs w:val="24"/>
                  <w:u w:val="single"/>
                </w:rPr>
                <w:t>Convert-MsolDomainToFederated</w:t>
              </w:r>
            </w:hyperlink>
          </w:p>
        </w:tc>
        <w:tc>
          <w:tcPr>
            <w:tcW w:w="813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2993BF0" w14:textId="03A3B773" w:rsidR="00656539" w:rsidRPr="00AE211A" w:rsidRDefault="00D77190"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Convert-MsolDomainToFederated</w:t>
            </w:r>
            <w:r w:rsidRPr="00AE211A">
              <w:rPr>
                <w:rFonts w:ascii="Times New Roman" w:eastAsia="Times New Roman" w:hAnsi="Times New Roman" w:cs="Times New Roman"/>
                <w:color w:val="2A2A2A"/>
                <w:sz w:val="20"/>
                <w:szCs w:val="20"/>
              </w:rPr>
              <w:t xml:space="preserve"> converte o domínio especificado de autenticação padrão para single sign-on (também conhecido como federação de identidade), incluindo a das configurações de confiança entre o servidor do Active Directory Federation Services 2.0 e o Azure AD. Como parte da conversão de um domínio de autenticação padrão para logon único, cada usuário também deve ser convertido. Esta conversão acontece automaticamente na próxima vez que um usuário entrar; Nenhuma ação é necessária pelo administrador.</w:t>
            </w:r>
          </w:p>
        </w:tc>
      </w:tr>
      <w:tr w:rsidR="00656539" w:rsidRPr="00AE211A" w14:paraId="1369BBD5"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A3E0342"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66" w:history="1">
              <w:r w:rsidR="00656539" w:rsidRPr="00AE211A">
                <w:rPr>
                  <w:rFonts w:ascii="Times New Roman" w:eastAsia="Times New Roman" w:hAnsi="Times New Roman" w:cs="Times New Roman"/>
                  <w:color w:val="0066DD"/>
                  <w:sz w:val="24"/>
                  <w:szCs w:val="24"/>
                  <w:u w:val="single"/>
                </w:rPr>
                <w:t>Get-MsolFederationProperty</w:t>
              </w:r>
            </w:hyperlink>
          </w:p>
        </w:tc>
        <w:tc>
          <w:tcPr>
            <w:tcW w:w="813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0FDBA2" w14:textId="535B2A62" w:rsidR="00656539" w:rsidRPr="00AE211A" w:rsidRDefault="00D77190"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Get-MsolFederationProperty</w:t>
            </w:r>
            <w:r w:rsidRPr="00AE211A">
              <w:rPr>
                <w:rFonts w:ascii="Times New Roman" w:eastAsia="Times New Roman" w:hAnsi="Times New Roman" w:cs="Times New Roman"/>
                <w:color w:val="2A2A2A"/>
                <w:sz w:val="20"/>
                <w:szCs w:val="20"/>
              </w:rPr>
              <w:t xml:space="preserve"> obtém as configurações-chave do servidor do Active Directory Federation Services 2.0 e do Azure AD. Você pode usar essas informações para solucionar problemas de autenticação causados por configurações incompatíveis entre o servidor do Active Directory Federation Services 2.0 e o Azure AD.</w:t>
            </w:r>
          </w:p>
        </w:tc>
      </w:tr>
      <w:tr w:rsidR="00656539" w:rsidRPr="00AE211A" w14:paraId="67F41CCB"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A579618"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67" w:history="1">
              <w:r w:rsidR="00656539" w:rsidRPr="00AE211A">
                <w:rPr>
                  <w:rFonts w:ascii="Times New Roman" w:eastAsia="Times New Roman" w:hAnsi="Times New Roman" w:cs="Times New Roman"/>
                  <w:color w:val="0066DD"/>
                  <w:sz w:val="24"/>
                  <w:szCs w:val="24"/>
                  <w:u w:val="single"/>
                </w:rPr>
                <w:t>Get-MsolDomainFederationSettings</w:t>
              </w:r>
            </w:hyperlink>
          </w:p>
        </w:tc>
        <w:tc>
          <w:tcPr>
            <w:tcW w:w="813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D260E01" w14:textId="52DFE75B" w:rsidR="00656539" w:rsidRPr="00AE211A" w:rsidRDefault="000F21A8"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Get-MsolDomainFederationSettings</w:t>
            </w:r>
            <w:r w:rsidRPr="00AE211A">
              <w:rPr>
                <w:rFonts w:ascii="Times New Roman" w:eastAsia="Times New Roman" w:hAnsi="Times New Roman" w:cs="Times New Roman"/>
                <w:color w:val="2A2A2A"/>
                <w:sz w:val="20"/>
                <w:szCs w:val="20"/>
              </w:rPr>
              <w:t xml:space="preserve"> obtém as configurações principais do Azure AD. Use o cmdlet </w:t>
            </w:r>
            <w:r w:rsidRPr="00AE211A">
              <w:rPr>
                <w:rFonts w:ascii="Times New Roman" w:eastAsia="Times New Roman" w:hAnsi="Times New Roman" w:cs="Times New Roman"/>
                <w:b/>
                <w:color w:val="2A2A2A"/>
                <w:sz w:val="20"/>
                <w:szCs w:val="20"/>
              </w:rPr>
              <w:t>Get-MsolFederationProperty</w:t>
            </w:r>
            <w:r w:rsidRPr="00AE211A">
              <w:rPr>
                <w:rFonts w:ascii="Times New Roman" w:eastAsia="Times New Roman" w:hAnsi="Times New Roman" w:cs="Times New Roman"/>
                <w:color w:val="2A2A2A"/>
                <w:sz w:val="20"/>
                <w:szCs w:val="20"/>
              </w:rPr>
              <w:t xml:space="preserve"> para obter configurações para o Azure AD no servidor de Serviços de Federação do Active Directory.</w:t>
            </w:r>
          </w:p>
        </w:tc>
      </w:tr>
      <w:tr w:rsidR="00656539" w:rsidRPr="00AE211A" w14:paraId="5CA84659"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B018F42"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68" w:history="1">
              <w:r w:rsidR="00656539" w:rsidRPr="00AE211A">
                <w:rPr>
                  <w:rFonts w:ascii="Times New Roman" w:eastAsia="Times New Roman" w:hAnsi="Times New Roman" w:cs="Times New Roman"/>
                  <w:color w:val="0066DD"/>
                  <w:sz w:val="24"/>
                  <w:szCs w:val="24"/>
                  <w:u w:val="single"/>
                </w:rPr>
                <w:t>Remove-MsolFederatedDomain</w:t>
              </w:r>
            </w:hyperlink>
          </w:p>
        </w:tc>
        <w:tc>
          <w:tcPr>
            <w:tcW w:w="813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66E023" w14:textId="77777777" w:rsidR="000F21A8" w:rsidRPr="00AE211A" w:rsidRDefault="000F21A8"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Remove-MsolFederatedDomain</w:t>
            </w:r>
            <w:r w:rsidRPr="00AE211A">
              <w:rPr>
                <w:rFonts w:ascii="Times New Roman" w:eastAsia="Times New Roman" w:hAnsi="Times New Roman" w:cs="Times New Roman"/>
                <w:color w:val="2A2A2A"/>
                <w:sz w:val="20"/>
                <w:szCs w:val="20"/>
              </w:rPr>
              <w:t xml:space="preserve"> remove o domínio de logon único especificado do Azure AD e as configurações de confiança de parte confiável associadas no Serviços de Federação do Active Directory 2.0. </w:t>
            </w:r>
          </w:p>
          <w:p w14:paraId="25E1A5F4" w14:textId="0F900044" w:rsidR="00656539" w:rsidRPr="00AE211A" w:rsidRDefault="000F21A8"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i/>
                <w:color w:val="2A2A2A"/>
                <w:sz w:val="20"/>
                <w:szCs w:val="20"/>
                <w:u w:val="single"/>
              </w:rPr>
              <w:t>Nota:</w:t>
            </w:r>
            <w:r w:rsidRPr="00AE211A">
              <w:rPr>
                <w:rFonts w:ascii="Times New Roman" w:eastAsia="Times New Roman" w:hAnsi="Times New Roman" w:cs="Times New Roman"/>
                <w:i/>
                <w:color w:val="2A2A2A"/>
                <w:sz w:val="20"/>
                <w:szCs w:val="20"/>
              </w:rPr>
              <w:t xml:space="preserve"> Se o domínio especificado tiver objetos associados a ele, não será possível remover o domínio.</w:t>
            </w:r>
          </w:p>
        </w:tc>
      </w:tr>
      <w:tr w:rsidR="00656539" w:rsidRPr="00AE211A" w14:paraId="353FC3D3"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E9FB3D3"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69" w:history="1">
              <w:r w:rsidR="00656539" w:rsidRPr="00AE211A">
                <w:rPr>
                  <w:rFonts w:ascii="Times New Roman" w:eastAsia="Times New Roman" w:hAnsi="Times New Roman" w:cs="Times New Roman"/>
                  <w:color w:val="0066DD"/>
                  <w:sz w:val="24"/>
                  <w:szCs w:val="24"/>
                  <w:u w:val="single"/>
                </w:rPr>
                <w:t>Set-MsolDomainFederationSettings</w:t>
              </w:r>
            </w:hyperlink>
          </w:p>
        </w:tc>
        <w:tc>
          <w:tcPr>
            <w:tcW w:w="813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FC28A49" w14:textId="543E4ECD" w:rsidR="00656539" w:rsidRPr="00AE211A" w:rsidRDefault="000F21A8"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Set-MsolDomainFederationSettings</w:t>
            </w:r>
            <w:r w:rsidRPr="00AE211A">
              <w:rPr>
                <w:rFonts w:ascii="Times New Roman" w:eastAsia="Times New Roman" w:hAnsi="Times New Roman" w:cs="Times New Roman"/>
                <w:color w:val="2A2A2A"/>
                <w:sz w:val="20"/>
                <w:szCs w:val="20"/>
              </w:rPr>
              <w:t xml:space="preserve"> é usado para atualizar as configurações de um único domínio de logon.</w:t>
            </w:r>
          </w:p>
        </w:tc>
      </w:tr>
      <w:tr w:rsidR="00656539" w:rsidRPr="00AE211A" w14:paraId="78A33BB2"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483D0F"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70" w:history="1">
              <w:r w:rsidR="00656539" w:rsidRPr="00AE211A">
                <w:rPr>
                  <w:rFonts w:ascii="Times New Roman" w:eastAsia="Times New Roman" w:hAnsi="Times New Roman" w:cs="Times New Roman"/>
                  <w:color w:val="0066DD"/>
                  <w:sz w:val="24"/>
                  <w:szCs w:val="24"/>
                  <w:u w:val="single"/>
                </w:rPr>
                <w:t>Set-MsolADFSContext</w:t>
              </w:r>
            </w:hyperlink>
          </w:p>
        </w:tc>
        <w:tc>
          <w:tcPr>
            <w:tcW w:w="813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05B4642" w14:textId="5661C9F7" w:rsidR="00656539" w:rsidRPr="00AE211A" w:rsidRDefault="000F21A8"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Set-MsolADFSContext</w:t>
            </w:r>
            <w:r w:rsidRPr="00AE211A">
              <w:rPr>
                <w:rFonts w:ascii="Times New Roman" w:eastAsia="Times New Roman" w:hAnsi="Times New Roman" w:cs="Times New Roman"/>
                <w:color w:val="2A2A2A"/>
                <w:sz w:val="20"/>
                <w:szCs w:val="20"/>
              </w:rPr>
              <w:t xml:space="preserve"> define as credenciais para se conectar ao Azure AD e ao servidor do Active Directory Federation Services 2.0 (AD FS 2.0). Esse cmdlet deve ser executado antes de fazer outras chamadas de cmdlet de login único (também conhecido como federação de identidade). Se esse cmdlet for chamado sem parâmetros, o usuário será solicitado a fornecer credenciais para se conectar aos diferentes sistemas. Quando o servidor AD FS 2.0 é usado remotamente, o usuário deve especificar o nome do computador do servidor AD FS </w:t>
            </w:r>
            <w:del w:id="4" w:author="Breno Teixeira" w:date="2017-02-16T16:49:00Z">
              <w:r w:rsidRPr="00AE211A" w:rsidDel="00796F17">
                <w:rPr>
                  <w:rFonts w:ascii="Times New Roman" w:eastAsia="Times New Roman" w:hAnsi="Times New Roman" w:cs="Times New Roman"/>
                  <w:color w:val="2A2A2A"/>
                  <w:sz w:val="20"/>
                  <w:szCs w:val="20"/>
                </w:rPr>
                <w:delText>2.0 principal</w:delText>
              </w:r>
            </w:del>
            <w:ins w:id="5" w:author="Breno Teixeira" w:date="2017-02-16T16:49:00Z">
              <w:r w:rsidR="00796F17" w:rsidRPr="00AE211A">
                <w:rPr>
                  <w:rFonts w:ascii="Times New Roman" w:eastAsia="Times New Roman" w:hAnsi="Times New Roman" w:cs="Times New Roman"/>
                  <w:color w:val="2A2A2A"/>
                  <w:sz w:val="20"/>
                  <w:szCs w:val="20"/>
                </w:rPr>
                <w:t>2.0 principais</w:t>
              </w:r>
            </w:ins>
            <w:r w:rsidRPr="00AE211A">
              <w:rPr>
                <w:rFonts w:ascii="Times New Roman" w:eastAsia="Times New Roman" w:hAnsi="Times New Roman" w:cs="Times New Roman"/>
                <w:color w:val="2A2A2A"/>
                <w:sz w:val="20"/>
                <w:szCs w:val="20"/>
              </w:rPr>
              <w:t>. Observe que o arquivo de log especificado é compartilhado por todos os cmdlets de logon único para a sessão. Um arquivo de log padrão é criado se um não for especificado.</w:t>
            </w:r>
          </w:p>
        </w:tc>
      </w:tr>
      <w:tr w:rsidR="00656539" w:rsidRPr="00AE211A" w14:paraId="3E57136E"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362742"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71" w:history="1">
              <w:r w:rsidR="00656539" w:rsidRPr="00AE211A">
                <w:rPr>
                  <w:rFonts w:ascii="Times New Roman" w:eastAsia="Times New Roman" w:hAnsi="Times New Roman" w:cs="Times New Roman"/>
                  <w:color w:val="0066DD"/>
                  <w:sz w:val="24"/>
                  <w:szCs w:val="24"/>
                  <w:u w:val="single"/>
                </w:rPr>
                <w:t>Update-MsolFederatedDomain</w:t>
              </w:r>
            </w:hyperlink>
          </w:p>
        </w:tc>
        <w:tc>
          <w:tcPr>
            <w:tcW w:w="813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8CD1BD" w14:textId="5A17AA39" w:rsidR="00656539" w:rsidRPr="00AE211A" w:rsidRDefault="000F21A8"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Update-MsolFederatedDomain</w:t>
            </w:r>
            <w:r w:rsidRPr="00AE211A">
              <w:rPr>
                <w:rFonts w:ascii="Times New Roman" w:eastAsia="Times New Roman" w:hAnsi="Times New Roman" w:cs="Times New Roman"/>
                <w:color w:val="2A2A2A"/>
                <w:sz w:val="20"/>
                <w:szCs w:val="20"/>
              </w:rPr>
              <w:t xml:space="preserve"> altera as configurações no servidor do Active Directory Federation Services 2.0 e no Azure AD. É necessário executar este cmdlet sempre que os URLs ou informações de certificado no Active mudança Directory Federation Services 2.0 devido a alterações de configuração ou através de manutenção regular dos certificados, tais como quando um certificado está prestes a expirar. Este cmdlet também deve ser executado quando ocorrerem alterações no Azure AD. Para confirmar se as informações nos dois sistemas estão corretas, o cmdlet </w:t>
            </w:r>
            <w:r w:rsidRPr="00AE211A">
              <w:rPr>
                <w:rFonts w:ascii="Times New Roman" w:eastAsia="Times New Roman" w:hAnsi="Times New Roman" w:cs="Times New Roman"/>
                <w:b/>
                <w:color w:val="2A2A2A"/>
                <w:sz w:val="20"/>
                <w:szCs w:val="20"/>
              </w:rPr>
              <w:t>Get-MsolFederationProperty</w:t>
            </w:r>
            <w:r w:rsidRPr="00AE211A">
              <w:rPr>
                <w:rFonts w:ascii="Times New Roman" w:eastAsia="Times New Roman" w:hAnsi="Times New Roman" w:cs="Times New Roman"/>
                <w:color w:val="2A2A2A"/>
                <w:sz w:val="20"/>
                <w:szCs w:val="20"/>
              </w:rPr>
              <w:t xml:space="preserve"> pode ser usado para </w:t>
            </w:r>
            <w:r w:rsidR="005C4472" w:rsidRPr="00AE211A">
              <w:rPr>
                <w:rFonts w:ascii="Times New Roman" w:eastAsia="Times New Roman" w:hAnsi="Times New Roman" w:cs="Times New Roman"/>
                <w:color w:val="2A2A2A"/>
                <w:sz w:val="20"/>
                <w:szCs w:val="20"/>
              </w:rPr>
              <w:t xml:space="preserve">mostrar </w:t>
            </w:r>
            <w:r w:rsidRPr="00AE211A">
              <w:rPr>
                <w:rFonts w:ascii="Times New Roman" w:eastAsia="Times New Roman" w:hAnsi="Times New Roman" w:cs="Times New Roman"/>
                <w:color w:val="2A2A2A"/>
                <w:sz w:val="20"/>
                <w:szCs w:val="20"/>
              </w:rPr>
              <w:t>as configurações.</w:t>
            </w:r>
          </w:p>
        </w:tc>
      </w:tr>
    </w:tbl>
    <w:p w14:paraId="0D156B84" w14:textId="2C1D0C91" w:rsidR="005C4472" w:rsidRPr="00AE211A" w:rsidRDefault="005C4472" w:rsidP="00D23060">
      <w:pPr>
        <w:jc w:val="both"/>
      </w:pPr>
    </w:p>
    <w:p w14:paraId="57144C32" w14:textId="1A3A0768" w:rsidR="00180309" w:rsidRPr="00AE211A" w:rsidRDefault="004F3CC9" w:rsidP="00FD56B2">
      <w:pPr>
        <w:pStyle w:val="Ttulo2"/>
        <w:ind w:hanging="292"/>
        <w:rPr>
          <w:rFonts w:ascii="Segoe UI" w:eastAsia="Times New Roman" w:hAnsi="Segoe UI" w:cs="Segoe UI"/>
          <w:color w:val="2A2A2A"/>
          <w:sz w:val="34"/>
          <w:szCs w:val="34"/>
        </w:rPr>
      </w:pPr>
      <w:hyperlink r:id="rId72" w:tooltip="Click to collapse. Double-click to collapse all." w:history="1">
        <w:r w:rsidR="005C4472" w:rsidRPr="00AE211A">
          <w:rPr>
            <w:rFonts w:ascii="Segoe UI" w:eastAsia="Times New Roman" w:hAnsi="Segoe UI" w:cs="Segoe UI"/>
            <w:color w:val="2A2A2A"/>
            <w:sz w:val="34"/>
            <w:szCs w:val="34"/>
          </w:rPr>
          <w:t>Gerenciamentos</w:t>
        </w:r>
      </w:hyperlink>
      <w:r w:rsidR="005C4472" w:rsidRPr="00AE211A">
        <w:rPr>
          <w:rFonts w:ascii="Segoe UI" w:eastAsia="Times New Roman" w:hAnsi="Segoe UI" w:cs="Segoe UI"/>
          <w:color w:val="2A2A2A"/>
          <w:sz w:val="34"/>
          <w:szCs w:val="34"/>
        </w:rPr>
        <w:t xml:space="preserve"> de assinaturas e licenças</w:t>
      </w:r>
    </w:p>
    <w:p w14:paraId="3F3AE963" w14:textId="77777777" w:rsidR="00180309" w:rsidRPr="00AE211A" w:rsidRDefault="00180309" w:rsidP="00180309"/>
    <w:tbl>
      <w:tblPr>
        <w:tblW w:w="11880" w:type="dxa"/>
        <w:tblInd w:w="-1284"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079"/>
        <w:gridCol w:w="8801"/>
      </w:tblGrid>
      <w:tr w:rsidR="00656539" w:rsidRPr="00AE211A" w14:paraId="35BE15AB" w14:textId="77777777" w:rsidTr="00180309">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57FE0E22" w14:textId="3B54CCC2" w:rsidR="00656539" w:rsidRPr="00AE211A" w:rsidRDefault="005C4472" w:rsidP="00D23060">
            <w:pPr>
              <w:spacing w:before="150" w:after="150" w:line="240" w:lineRule="auto"/>
              <w:ind w:left="150" w:right="150"/>
              <w:jc w:val="both"/>
              <w:rPr>
                <w:rFonts w:ascii="Times New Roman" w:eastAsia="Times New Roman" w:hAnsi="Times New Roman" w:cs="Times New Roman"/>
                <w:b/>
                <w:bCs/>
                <w:color w:val="636363"/>
                <w:sz w:val="24"/>
                <w:szCs w:val="24"/>
              </w:rPr>
            </w:pPr>
            <w:r w:rsidRPr="00AE211A">
              <w:rPr>
                <w:rFonts w:ascii="Times New Roman" w:eastAsia="Times New Roman" w:hAnsi="Times New Roman" w:cs="Times New Roman"/>
                <w:b/>
                <w:bCs/>
                <w:color w:val="636363"/>
                <w:sz w:val="24"/>
                <w:szCs w:val="24"/>
              </w:rPr>
              <w:t>CMDLET</w:t>
            </w:r>
          </w:p>
        </w:tc>
        <w:tc>
          <w:tcPr>
            <w:tcW w:w="8801"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871184D" w14:textId="739C2635" w:rsidR="00656539" w:rsidRPr="00AE211A" w:rsidRDefault="005C4472" w:rsidP="00D23060">
            <w:pPr>
              <w:spacing w:before="150" w:after="150" w:line="240" w:lineRule="auto"/>
              <w:ind w:left="150" w:right="150"/>
              <w:jc w:val="both"/>
              <w:rPr>
                <w:rFonts w:ascii="Times New Roman" w:eastAsia="Times New Roman" w:hAnsi="Times New Roman" w:cs="Times New Roman"/>
                <w:b/>
                <w:bCs/>
                <w:color w:val="636363"/>
                <w:sz w:val="24"/>
                <w:szCs w:val="24"/>
              </w:rPr>
            </w:pPr>
            <w:r w:rsidRPr="00AE211A">
              <w:rPr>
                <w:rFonts w:ascii="Times New Roman" w:eastAsia="Times New Roman" w:hAnsi="Times New Roman" w:cs="Times New Roman"/>
                <w:b/>
                <w:bCs/>
                <w:color w:val="636363"/>
                <w:sz w:val="24"/>
                <w:szCs w:val="24"/>
              </w:rPr>
              <w:t>Descrição</w:t>
            </w:r>
          </w:p>
        </w:tc>
      </w:tr>
      <w:tr w:rsidR="00656539" w:rsidRPr="00AE211A" w14:paraId="069C960A"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85216D7"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73" w:history="1">
              <w:r w:rsidR="00656539" w:rsidRPr="00AE211A">
                <w:rPr>
                  <w:rFonts w:ascii="Times New Roman" w:eastAsia="Times New Roman" w:hAnsi="Times New Roman" w:cs="Times New Roman"/>
                  <w:color w:val="0066DD"/>
                  <w:sz w:val="24"/>
                  <w:szCs w:val="24"/>
                  <w:u w:val="single"/>
                </w:rPr>
                <w:t>Get-MsolSubscription</w:t>
              </w:r>
            </w:hyperlink>
          </w:p>
        </w:tc>
        <w:tc>
          <w:tcPr>
            <w:tcW w:w="880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0430826" w14:textId="1C6ACA8A" w:rsidR="00656539" w:rsidRPr="00AE211A" w:rsidRDefault="005C4472"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Get-MsolSubscription</w:t>
            </w:r>
            <w:r w:rsidRPr="00AE211A">
              <w:rPr>
                <w:rFonts w:ascii="Times New Roman" w:eastAsia="Times New Roman" w:hAnsi="Times New Roman" w:cs="Times New Roman"/>
                <w:color w:val="2A2A2A"/>
                <w:sz w:val="20"/>
                <w:szCs w:val="20"/>
              </w:rPr>
              <w:t xml:space="preserve"> mostra todas as assinaturas que a empresa adquiriu. Ao atribuir licenças a usuários, a API </w:t>
            </w:r>
            <w:r w:rsidRPr="00AE211A">
              <w:rPr>
                <w:rFonts w:ascii="Times New Roman" w:eastAsia="Times New Roman" w:hAnsi="Times New Roman" w:cs="Times New Roman"/>
                <w:b/>
                <w:color w:val="2A2A2A"/>
                <w:sz w:val="20"/>
                <w:szCs w:val="20"/>
              </w:rPr>
              <w:t>Get-MsolAccountSku</w:t>
            </w:r>
            <w:r w:rsidRPr="00AE211A">
              <w:rPr>
                <w:rFonts w:ascii="Times New Roman" w:eastAsia="Times New Roman" w:hAnsi="Times New Roman" w:cs="Times New Roman"/>
                <w:color w:val="2A2A2A"/>
                <w:sz w:val="20"/>
                <w:szCs w:val="20"/>
              </w:rPr>
              <w:t xml:space="preserve"> deve ser usada em vez disso.</w:t>
            </w:r>
          </w:p>
        </w:tc>
      </w:tr>
      <w:tr w:rsidR="00656539" w:rsidRPr="00AE211A" w14:paraId="286732E5"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034B741"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74" w:history="1">
              <w:r w:rsidR="00656539" w:rsidRPr="00AE211A">
                <w:rPr>
                  <w:rFonts w:ascii="Times New Roman" w:eastAsia="Times New Roman" w:hAnsi="Times New Roman" w:cs="Times New Roman"/>
                  <w:color w:val="0066DD"/>
                  <w:sz w:val="24"/>
                  <w:szCs w:val="24"/>
                  <w:u w:val="single"/>
                </w:rPr>
                <w:t>Get-MsolAccountSku</w:t>
              </w:r>
            </w:hyperlink>
          </w:p>
        </w:tc>
        <w:tc>
          <w:tcPr>
            <w:tcW w:w="880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167063D" w14:textId="4E3B5FFC" w:rsidR="00656539" w:rsidRPr="00AE211A" w:rsidRDefault="005C4472"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w:t>
            </w:r>
            <w:r w:rsidRPr="00AE211A">
              <w:rPr>
                <w:rFonts w:ascii="Times New Roman" w:eastAsia="Times New Roman" w:hAnsi="Times New Roman" w:cs="Times New Roman"/>
                <w:b/>
                <w:color w:val="2A2A2A"/>
                <w:sz w:val="20"/>
                <w:szCs w:val="20"/>
              </w:rPr>
              <w:t>Get-MsolAccountSku</w:t>
            </w:r>
            <w:r w:rsidRPr="00AE211A">
              <w:rPr>
                <w:rFonts w:ascii="Times New Roman" w:eastAsia="Times New Roman" w:hAnsi="Times New Roman" w:cs="Times New Roman"/>
                <w:color w:val="2A2A2A"/>
                <w:sz w:val="20"/>
                <w:szCs w:val="20"/>
              </w:rPr>
              <w:t xml:space="preserve"> listará todos os SKUs que a empresa possui.</w:t>
            </w:r>
          </w:p>
        </w:tc>
      </w:tr>
      <w:tr w:rsidR="00656539" w:rsidRPr="00AE211A" w14:paraId="2DFDEA42"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A1841C7"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75" w:history="1">
              <w:r w:rsidR="00656539" w:rsidRPr="00AE211A">
                <w:rPr>
                  <w:rFonts w:ascii="Times New Roman" w:eastAsia="Times New Roman" w:hAnsi="Times New Roman" w:cs="Times New Roman"/>
                  <w:color w:val="0066DD"/>
                  <w:sz w:val="24"/>
                  <w:szCs w:val="24"/>
                  <w:u w:val="single"/>
                </w:rPr>
                <w:t>New-MsolLicenseOptions</w:t>
              </w:r>
            </w:hyperlink>
          </w:p>
        </w:tc>
        <w:tc>
          <w:tcPr>
            <w:tcW w:w="880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A026D1" w14:textId="5450F05F" w:rsidR="00656539" w:rsidRPr="00AE211A" w:rsidRDefault="0027493D"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New-MsolLicenseOptions</w:t>
            </w:r>
            <w:r w:rsidRPr="00AE211A">
              <w:rPr>
                <w:rFonts w:ascii="Times New Roman" w:eastAsia="Times New Roman" w:hAnsi="Times New Roman" w:cs="Times New Roman"/>
                <w:color w:val="2A2A2A"/>
                <w:sz w:val="20"/>
                <w:szCs w:val="20"/>
              </w:rPr>
              <w:t xml:space="preserve"> cria um novo objeto de Opções de Licença. Este cmdlet desativa planos de serviço específicos ao atribuir uma licença a um usuário usando os cmdlets </w:t>
            </w:r>
            <w:r w:rsidRPr="00AE211A">
              <w:rPr>
                <w:rFonts w:ascii="Times New Roman" w:eastAsia="Times New Roman" w:hAnsi="Times New Roman" w:cs="Times New Roman"/>
                <w:b/>
                <w:color w:val="2A2A2A"/>
                <w:sz w:val="20"/>
                <w:szCs w:val="20"/>
              </w:rPr>
              <w:t>Add-MsolUser</w:t>
            </w:r>
            <w:r w:rsidRPr="00AE211A">
              <w:rPr>
                <w:rFonts w:ascii="Times New Roman" w:eastAsia="Times New Roman" w:hAnsi="Times New Roman" w:cs="Times New Roman"/>
                <w:color w:val="2A2A2A"/>
                <w:sz w:val="20"/>
                <w:szCs w:val="20"/>
              </w:rPr>
              <w:t xml:space="preserve"> e </w:t>
            </w:r>
            <w:r w:rsidRPr="00AE211A">
              <w:rPr>
                <w:rFonts w:ascii="Times New Roman" w:eastAsia="Times New Roman" w:hAnsi="Times New Roman" w:cs="Times New Roman"/>
                <w:b/>
                <w:color w:val="2A2A2A"/>
                <w:sz w:val="20"/>
                <w:szCs w:val="20"/>
              </w:rPr>
              <w:t>Set-MsolUserLicense</w:t>
            </w:r>
            <w:r w:rsidRPr="00AE211A">
              <w:rPr>
                <w:rFonts w:ascii="Times New Roman" w:eastAsia="Times New Roman" w:hAnsi="Times New Roman" w:cs="Times New Roman"/>
                <w:color w:val="2A2A2A"/>
                <w:sz w:val="20"/>
                <w:szCs w:val="20"/>
              </w:rPr>
              <w:t>.</w:t>
            </w:r>
          </w:p>
        </w:tc>
      </w:tr>
      <w:tr w:rsidR="00656539" w:rsidRPr="00AE211A" w14:paraId="091B6276"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10A0A6"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76" w:history="1">
              <w:r w:rsidR="00656539" w:rsidRPr="00AE211A">
                <w:rPr>
                  <w:rFonts w:ascii="Times New Roman" w:eastAsia="Times New Roman" w:hAnsi="Times New Roman" w:cs="Times New Roman"/>
                  <w:color w:val="0066DD"/>
                  <w:sz w:val="24"/>
                  <w:szCs w:val="24"/>
                  <w:u w:val="single"/>
                </w:rPr>
                <w:t>Set-MsolUserLicense</w:t>
              </w:r>
            </w:hyperlink>
          </w:p>
        </w:tc>
        <w:tc>
          <w:tcPr>
            <w:tcW w:w="880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5EFBC65" w14:textId="353F1523" w:rsidR="00656539" w:rsidRPr="00AE211A" w:rsidRDefault="0027493D"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Set-MsolUserLicense</w:t>
            </w:r>
            <w:r w:rsidRPr="00AE211A">
              <w:rPr>
                <w:rFonts w:ascii="Times New Roman" w:eastAsia="Times New Roman" w:hAnsi="Times New Roman" w:cs="Times New Roman"/>
                <w:color w:val="2A2A2A"/>
                <w:sz w:val="20"/>
                <w:szCs w:val="20"/>
              </w:rPr>
              <w:t xml:space="preserve"> pode ser usado para ajustar as licenças para um usuário. Isso pode incluir adicionar uma nova licença, remover uma licença, atualizar as opções de licença ou qualquer combinação dessas ações.</w:t>
            </w:r>
          </w:p>
        </w:tc>
      </w:tr>
    </w:tbl>
    <w:p w14:paraId="06CBADAF" w14:textId="77777777" w:rsidR="00180309" w:rsidRPr="00AE211A" w:rsidRDefault="00180309" w:rsidP="00180309"/>
    <w:p w14:paraId="30AD96B7" w14:textId="40BBFC52" w:rsidR="00D23060" w:rsidRPr="00AE211A" w:rsidRDefault="004F3CC9" w:rsidP="00FD56B2">
      <w:pPr>
        <w:pStyle w:val="Ttulo2"/>
        <w:ind w:hanging="292"/>
        <w:rPr>
          <w:rFonts w:ascii="Segoe UI" w:eastAsia="Times New Roman" w:hAnsi="Segoe UI" w:cs="Segoe UI"/>
          <w:color w:val="2A2A2A"/>
          <w:sz w:val="34"/>
          <w:szCs w:val="34"/>
        </w:rPr>
      </w:pPr>
      <w:hyperlink r:id="rId77" w:tooltip="Click to collapse. Double-click to collapse all." w:history="1">
        <w:r w:rsidR="0027493D" w:rsidRPr="00AE211A">
          <w:rPr>
            <w:rFonts w:ascii="Segoe UI" w:eastAsia="Times New Roman" w:hAnsi="Segoe UI" w:cs="Segoe UI"/>
            <w:color w:val="2A2A2A"/>
            <w:sz w:val="34"/>
            <w:szCs w:val="34"/>
          </w:rPr>
          <w:t>Gerenciamento</w:t>
        </w:r>
      </w:hyperlink>
      <w:r w:rsidR="0027493D" w:rsidRPr="00AE211A">
        <w:rPr>
          <w:rFonts w:ascii="Segoe UI" w:eastAsia="Times New Roman" w:hAnsi="Segoe UI" w:cs="Segoe UI"/>
          <w:color w:val="2A2A2A"/>
          <w:sz w:val="34"/>
          <w:szCs w:val="34"/>
        </w:rPr>
        <w:t xml:space="preserve"> de informações e serviços da empresa</w:t>
      </w:r>
    </w:p>
    <w:p w14:paraId="5F46029C" w14:textId="77777777" w:rsidR="00180309" w:rsidRPr="00AE211A" w:rsidRDefault="00180309" w:rsidP="00180309"/>
    <w:tbl>
      <w:tblPr>
        <w:tblW w:w="11880" w:type="dxa"/>
        <w:tblInd w:w="-1284"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977"/>
        <w:gridCol w:w="7903"/>
      </w:tblGrid>
      <w:tr w:rsidR="00656539" w:rsidRPr="00AE211A" w14:paraId="153AC175" w14:textId="77777777" w:rsidTr="00180309">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19DD26D7" w14:textId="7C82D34E" w:rsidR="00656539" w:rsidRPr="00AE211A" w:rsidRDefault="0027493D" w:rsidP="00D23060">
            <w:pPr>
              <w:spacing w:before="150" w:after="150" w:line="240" w:lineRule="auto"/>
              <w:ind w:left="150" w:right="150"/>
              <w:jc w:val="both"/>
              <w:rPr>
                <w:rFonts w:ascii="Times New Roman" w:eastAsia="Times New Roman" w:hAnsi="Times New Roman" w:cs="Times New Roman"/>
                <w:b/>
                <w:bCs/>
                <w:color w:val="636363"/>
                <w:sz w:val="24"/>
                <w:szCs w:val="24"/>
              </w:rPr>
            </w:pPr>
            <w:r w:rsidRPr="00AE211A">
              <w:rPr>
                <w:rFonts w:ascii="Times New Roman" w:eastAsia="Times New Roman" w:hAnsi="Times New Roman" w:cs="Times New Roman"/>
                <w:b/>
                <w:bCs/>
                <w:color w:val="636363"/>
                <w:sz w:val="24"/>
                <w:szCs w:val="24"/>
              </w:rPr>
              <w:t>CMDLET</w:t>
            </w:r>
          </w:p>
        </w:tc>
        <w:tc>
          <w:tcPr>
            <w:tcW w:w="7903"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5427C844" w14:textId="48093EEB" w:rsidR="00656539" w:rsidRPr="00AE211A" w:rsidRDefault="0027493D" w:rsidP="00D23060">
            <w:pPr>
              <w:spacing w:before="150" w:after="150" w:line="240" w:lineRule="auto"/>
              <w:ind w:left="150" w:right="150"/>
              <w:jc w:val="both"/>
              <w:rPr>
                <w:rFonts w:ascii="Times New Roman" w:eastAsia="Times New Roman" w:hAnsi="Times New Roman" w:cs="Times New Roman"/>
                <w:b/>
                <w:bCs/>
                <w:color w:val="636363"/>
                <w:sz w:val="24"/>
                <w:szCs w:val="24"/>
              </w:rPr>
            </w:pPr>
            <w:r w:rsidRPr="00AE211A">
              <w:rPr>
                <w:rFonts w:ascii="Times New Roman" w:eastAsia="Times New Roman" w:hAnsi="Times New Roman" w:cs="Times New Roman"/>
                <w:b/>
                <w:bCs/>
                <w:color w:val="636363"/>
                <w:sz w:val="24"/>
                <w:szCs w:val="24"/>
              </w:rPr>
              <w:t>Descrição</w:t>
            </w:r>
          </w:p>
        </w:tc>
      </w:tr>
      <w:tr w:rsidR="00656539" w:rsidRPr="00AE211A" w14:paraId="58B2A8AA"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1C5670"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78" w:history="1">
              <w:r w:rsidR="00656539" w:rsidRPr="00AE211A">
                <w:rPr>
                  <w:rFonts w:ascii="Times New Roman" w:eastAsia="Times New Roman" w:hAnsi="Times New Roman" w:cs="Times New Roman"/>
                  <w:color w:val="0066DD"/>
                  <w:sz w:val="24"/>
                  <w:szCs w:val="24"/>
                  <w:u w:val="single"/>
                </w:rPr>
                <w:t>Connect-MsolService</w:t>
              </w:r>
            </w:hyperlink>
          </w:p>
        </w:tc>
        <w:tc>
          <w:tcPr>
            <w:tcW w:w="79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2CAB40" w14:textId="0D65FA3E" w:rsidR="00656539" w:rsidRPr="00AE211A" w:rsidRDefault="0027493D"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Connect-MsolService</w:t>
            </w:r>
            <w:r w:rsidRPr="00AE211A">
              <w:rPr>
                <w:rFonts w:ascii="Times New Roman" w:eastAsia="Times New Roman" w:hAnsi="Times New Roman" w:cs="Times New Roman"/>
                <w:color w:val="2A2A2A"/>
                <w:sz w:val="20"/>
                <w:szCs w:val="20"/>
              </w:rPr>
              <w:t xml:space="preserve"> tentará iniciar uma conexão com o Azure AD. O chamador deve fornecer sua credencial (um objeto </w:t>
            </w:r>
            <w:r w:rsidRPr="00AE211A">
              <w:rPr>
                <w:rFonts w:ascii="Times New Roman" w:eastAsia="Times New Roman" w:hAnsi="Times New Roman" w:cs="Times New Roman"/>
                <w:i/>
                <w:color w:val="2A2A2A"/>
                <w:sz w:val="20"/>
                <w:szCs w:val="20"/>
              </w:rPr>
              <w:t>PSCredential</w:t>
            </w:r>
            <w:r w:rsidRPr="00AE211A">
              <w:rPr>
                <w:rFonts w:ascii="Times New Roman" w:eastAsia="Times New Roman" w:hAnsi="Times New Roman" w:cs="Times New Roman"/>
                <w:color w:val="2A2A2A"/>
                <w:sz w:val="20"/>
                <w:szCs w:val="20"/>
              </w:rPr>
              <w:t xml:space="preserve">) ou usar a opção </w:t>
            </w:r>
            <w:r w:rsidRPr="00AE211A">
              <w:rPr>
                <w:rFonts w:ascii="Times New Roman" w:eastAsia="Times New Roman" w:hAnsi="Times New Roman" w:cs="Times New Roman"/>
                <w:i/>
                <w:color w:val="2A2A2A"/>
                <w:sz w:val="20"/>
                <w:szCs w:val="20"/>
              </w:rPr>
              <w:t>UseCurrentCredential</w:t>
            </w:r>
            <w:r w:rsidRPr="00AE211A">
              <w:rPr>
                <w:rFonts w:ascii="Times New Roman" w:eastAsia="Times New Roman" w:hAnsi="Times New Roman" w:cs="Times New Roman"/>
                <w:color w:val="2A2A2A"/>
                <w:sz w:val="20"/>
                <w:szCs w:val="20"/>
              </w:rPr>
              <w:t xml:space="preserve"> se o usuário conectado atual for federado com o Azure AD. Este cmdlet pode retornar um aviso ou erro se a versão do módulo que está sendo usado estiver desatualizada.</w:t>
            </w:r>
          </w:p>
        </w:tc>
      </w:tr>
      <w:tr w:rsidR="00656539" w:rsidRPr="00AE211A" w14:paraId="113E3073"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8FD69AF"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79" w:history="1">
              <w:r w:rsidR="00656539" w:rsidRPr="00AE211A">
                <w:rPr>
                  <w:rFonts w:ascii="Times New Roman" w:eastAsia="Times New Roman" w:hAnsi="Times New Roman" w:cs="Times New Roman"/>
                  <w:color w:val="0066DD"/>
                  <w:sz w:val="24"/>
                  <w:szCs w:val="24"/>
                  <w:u w:val="single"/>
                </w:rPr>
                <w:t>Set-MsolDirSyncEnabled</w:t>
              </w:r>
            </w:hyperlink>
          </w:p>
        </w:tc>
        <w:tc>
          <w:tcPr>
            <w:tcW w:w="79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CC35F2" w14:textId="3D550E63" w:rsidR="00656539" w:rsidRPr="00AE211A" w:rsidRDefault="0027493D"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Set-MsolDirSyncEnabled</w:t>
            </w:r>
            <w:r w:rsidRPr="00AE211A">
              <w:rPr>
                <w:rFonts w:ascii="Times New Roman" w:eastAsia="Times New Roman" w:hAnsi="Times New Roman" w:cs="Times New Roman"/>
                <w:color w:val="2A2A2A"/>
                <w:sz w:val="20"/>
                <w:szCs w:val="20"/>
              </w:rPr>
              <w:t xml:space="preserve"> é usado para ativar ou desativar a sincronização de diretórios para uma empresa.</w:t>
            </w:r>
          </w:p>
        </w:tc>
      </w:tr>
      <w:tr w:rsidR="00656539" w:rsidRPr="00AE211A" w14:paraId="15454010"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9D573B6"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80" w:history="1">
              <w:r w:rsidR="00656539" w:rsidRPr="00AE211A">
                <w:rPr>
                  <w:rFonts w:ascii="Times New Roman" w:eastAsia="Times New Roman" w:hAnsi="Times New Roman" w:cs="Times New Roman"/>
                  <w:color w:val="0066DD"/>
                  <w:sz w:val="24"/>
                  <w:szCs w:val="24"/>
                  <w:u w:val="single"/>
                </w:rPr>
                <w:t>Get-MsolPartnerContract</w:t>
              </w:r>
            </w:hyperlink>
          </w:p>
        </w:tc>
        <w:tc>
          <w:tcPr>
            <w:tcW w:w="79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CC4CEFB" w14:textId="14E6668D" w:rsidR="00656539" w:rsidRPr="00AE211A" w:rsidRDefault="0027493D"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Get-MsolPartnerContract</w:t>
            </w:r>
            <w:r w:rsidRPr="00AE211A">
              <w:rPr>
                <w:rFonts w:ascii="Times New Roman" w:eastAsia="Times New Roman" w:hAnsi="Times New Roman" w:cs="Times New Roman"/>
                <w:color w:val="2A2A2A"/>
                <w:sz w:val="20"/>
                <w:szCs w:val="20"/>
              </w:rPr>
              <w:t xml:space="preserve"> só deve ser utilizado pelos parceiros, uma vez que é utilizado para obter uma lista de contratos para um parceiro. A entrada para este cmdlet deve ser um domínio para procurar, que deve ser verificado para o inquilino. Se a empresa existir eo parceiro tiver acesso a esta empresa, o contrato correspondente será devolvido.</w:t>
            </w:r>
          </w:p>
        </w:tc>
      </w:tr>
      <w:tr w:rsidR="00656539" w:rsidRPr="00AE211A" w14:paraId="6E1439A3"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CB7673A"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81" w:history="1">
              <w:r w:rsidR="00656539" w:rsidRPr="00AE211A">
                <w:rPr>
                  <w:rFonts w:ascii="Times New Roman" w:eastAsia="Times New Roman" w:hAnsi="Times New Roman" w:cs="Times New Roman"/>
                  <w:color w:val="0066DD"/>
                  <w:sz w:val="24"/>
                  <w:szCs w:val="24"/>
                  <w:u w:val="single"/>
                </w:rPr>
                <w:t>Get-MsolPartnerInformation</w:t>
              </w:r>
            </w:hyperlink>
          </w:p>
        </w:tc>
        <w:tc>
          <w:tcPr>
            <w:tcW w:w="79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FFE580" w14:textId="70197792" w:rsidR="00656539" w:rsidRPr="00AE211A" w:rsidRDefault="0027493D"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Get-MsolPartnerInformation</w:t>
            </w:r>
            <w:r w:rsidRPr="00AE211A">
              <w:rPr>
                <w:rFonts w:ascii="Times New Roman" w:eastAsia="Times New Roman" w:hAnsi="Times New Roman" w:cs="Times New Roman"/>
                <w:color w:val="2A2A2A"/>
                <w:sz w:val="20"/>
                <w:szCs w:val="20"/>
              </w:rPr>
              <w:t xml:space="preserve"> é usado para </w:t>
            </w:r>
            <w:r w:rsidR="006C1619" w:rsidRPr="00AE211A">
              <w:rPr>
                <w:rFonts w:ascii="Times New Roman" w:eastAsia="Times New Roman" w:hAnsi="Times New Roman" w:cs="Times New Roman"/>
                <w:color w:val="2A2A2A"/>
                <w:sz w:val="20"/>
                <w:szCs w:val="20"/>
              </w:rPr>
              <w:t>mostrar</w:t>
            </w:r>
            <w:r w:rsidRPr="00AE211A">
              <w:rPr>
                <w:rFonts w:ascii="Times New Roman" w:eastAsia="Times New Roman" w:hAnsi="Times New Roman" w:cs="Times New Roman"/>
                <w:color w:val="2A2A2A"/>
                <w:sz w:val="20"/>
                <w:szCs w:val="20"/>
              </w:rPr>
              <w:t xml:space="preserve"> informações específicas do parceiro. Este cmdlet só deve ser usado para inquilinos parceiros.</w:t>
            </w:r>
          </w:p>
        </w:tc>
      </w:tr>
      <w:tr w:rsidR="00656539" w:rsidRPr="00AE211A" w14:paraId="2D4A52DA"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8F40FC3"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82" w:history="1">
              <w:r w:rsidR="00656539" w:rsidRPr="00AE211A">
                <w:rPr>
                  <w:rFonts w:ascii="Times New Roman" w:eastAsia="Times New Roman" w:hAnsi="Times New Roman" w:cs="Times New Roman"/>
                  <w:color w:val="0066DD"/>
                  <w:sz w:val="24"/>
                  <w:szCs w:val="24"/>
                  <w:u w:val="single"/>
                </w:rPr>
                <w:t>Set-MsolPartnerInformation</w:t>
              </w:r>
            </w:hyperlink>
          </w:p>
        </w:tc>
        <w:tc>
          <w:tcPr>
            <w:tcW w:w="79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0D74E5" w14:textId="1C5A520E" w:rsidR="00656539" w:rsidRPr="00AE211A" w:rsidRDefault="006C1619"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Set-MsolPartnerInformation</w:t>
            </w:r>
            <w:r w:rsidRPr="00AE211A">
              <w:rPr>
                <w:rFonts w:ascii="Times New Roman" w:eastAsia="Times New Roman" w:hAnsi="Times New Roman" w:cs="Times New Roman"/>
                <w:color w:val="2A2A2A"/>
                <w:sz w:val="20"/>
                <w:szCs w:val="20"/>
              </w:rPr>
              <w:t xml:space="preserve"> é usado pelos parceiros para definir propriedades específicas do parceiro. Estas propriedades serão visíveis por todos os inquilinos que o parceiro tem acesso.</w:t>
            </w:r>
          </w:p>
        </w:tc>
      </w:tr>
      <w:tr w:rsidR="00656539" w:rsidRPr="00AE211A" w14:paraId="722B0118"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5950FC"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83" w:history="1">
              <w:r w:rsidR="00656539" w:rsidRPr="00AE211A">
                <w:rPr>
                  <w:rFonts w:ascii="Times New Roman" w:eastAsia="Times New Roman" w:hAnsi="Times New Roman" w:cs="Times New Roman"/>
                  <w:color w:val="0066DD"/>
                  <w:sz w:val="24"/>
                  <w:szCs w:val="24"/>
                  <w:u w:val="single"/>
                </w:rPr>
                <w:t>Get-MsolContact</w:t>
              </w:r>
            </w:hyperlink>
          </w:p>
        </w:tc>
        <w:tc>
          <w:tcPr>
            <w:tcW w:w="79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8849A94" w14:textId="519FBFE0" w:rsidR="00656539" w:rsidRPr="00AE211A" w:rsidRDefault="006C1619"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Get-MsolContact</w:t>
            </w:r>
            <w:r w:rsidRPr="00AE211A">
              <w:rPr>
                <w:rFonts w:ascii="Times New Roman" w:eastAsia="Times New Roman" w:hAnsi="Times New Roman" w:cs="Times New Roman"/>
                <w:color w:val="2A2A2A"/>
                <w:sz w:val="20"/>
                <w:szCs w:val="20"/>
              </w:rPr>
              <w:t xml:space="preserve"> pode ser usado para mostrar um objeto de contato ou uma lista de contatos. Um único contato será recuperado se o parâmetro ObjectId for usado.</w:t>
            </w:r>
          </w:p>
        </w:tc>
      </w:tr>
      <w:tr w:rsidR="00656539" w:rsidRPr="00AE211A" w14:paraId="6C9B47B8"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6D5F40B"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84" w:history="1">
              <w:r w:rsidR="00656539" w:rsidRPr="00AE211A">
                <w:rPr>
                  <w:rFonts w:ascii="Times New Roman" w:eastAsia="Times New Roman" w:hAnsi="Times New Roman" w:cs="Times New Roman"/>
                  <w:color w:val="0066DD"/>
                  <w:sz w:val="24"/>
                  <w:szCs w:val="24"/>
                  <w:u w:val="single"/>
                </w:rPr>
                <w:t>Remove-MsolContact</w:t>
              </w:r>
            </w:hyperlink>
          </w:p>
        </w:tc>
        <w:tc>
          <w:tcPr>
            <w:tcW w:w="79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0053CB" w14:textId="4CFF22F4" w:rsidR="00656539" w:rsidRPr="00AE211A" w:rsidRDefault="006C1619"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Remove-MsolContact</w:t>
            </w:r>
            <w:r w:rsidRPr="00AE211A">
              <w:rPr>
                <w:rFonts w:ascii="Times New Roman" w:eastAsia="Times New Roman" w:hAnsi="Times New Roman" w:cs="Times New Roman"/>
                <w:color w:val="2A2A2A"/>
                <w:sz w:val="20"/>
                <w:szCs w:val="20"/>
              </w:rPr>
              <w:t xml:space="preserve"> é usado para excluir um contato do Azure AD.</w:t>
            </w:r>
          </w:p>
        </w:tc>
      </w:tr>
      <w:tr w:rsidR="00656539" w:rsidRPr="00AE211A" w14:paraId="13092683"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C1B47CB"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85" w:history="1">
              <w:r w:rsidR="00656539" w:rsidRPr="00AE211A">
                <w:rPr>
                  <w:rFonts w:ascii="Times New Roman" w:eastAsia="Times New Roman" w:hAnsi="Times New Roman" w:cs="Times New Roman"/>
                  <w:color w:val="0066DD"/>
                  <w:sz w:val="24"/>
                  <w:szCs w:val="24"/>
                  <w:u w:val="single"/>
                </w:rPr>
                <w:t>Redo-MsolProvisionContact</w:t>
              </w:r>
            </w:hyperlink>
          </w:p>
        </w:tc>
        <w:tc>
          <w:tcPr>
            <w:tcW w:w="79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D9E0A97" w14:textId="3F44E0F4" w:rsidR="00656539" w:rsidRPr="00AE211A" w:rsidRDefault="006C1619"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Redo-MsolProvisionContact</w:t>
            </w:r>
            <w:r w:rsidRPr="00AE211A">
              <w:rPr>
                <w:rFonts w:ascii="Times New Roman" w:eastAsia="Times New Roman" w:hAnsi="Times New Roman" w:cs="Times New Roman"/>
                <w:color w:val="2A2A2A"/>
                <w:sz w:val="20"/>
                <w:szCs w:val="20"/>
              </w:rPr>
              <w:t xml:space="preserve"> pode ser usado para repetir o provisionamento de um objeto de contato no Windows Azure Active Directory quando uma tentativa anterior de criar o objeto de contato resultou em um erro de validação.</w:t>
            </w:r>
          </w:p>
        </w:tc>
      </w:tr>
      <w:tr w:rsidR="00656539" w:rsidRPr="00AE211A" w14:paraId="0288E5A5"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1173964"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86" w:history="1">
              <w:r w:rsidR="00656539" w:rsidRPr="00AE211A">
                <w:rPr>
                  <w:rFonts w:ascii="Times New Roman" w:eastAsia="Times New Roman" w:hAnsi="Times New Roman" w:cs="Times New Roman"/>
                  <w:color w:val="0066DD"/>
                  <w:sz w:val="24"/>
                  <w:szCs w:val="24"/>
                  <w:u w:val="single"/>
                </w:rPr>
                <w:t>Get-MsolCompanyInformation</w:t>
              </w:r>
            </w:hyperlink>
          </w:p>
        </w:tc>
        <w:tc>
          <w:tcPr>
            <w:tcW w:w="79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01AE4F" w14:textId="65DA77C0" w:rsidR="00656539" w:rsidRPr="00AE211A" w:rsidRDefault="006C1619"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Get-MsolCompanyInformation</w:t>
            </w:r>
            <w:r w:rsidRPr="00AE211A">
              <w:rPr>
                <w:rFonts w:ascii="Times New Roman" w:eastAsia="Times New Roman" w:hAnsi="Times New Roman" w:cs="Times New Roman"/>
                <w:color w:val="2A2A2A"/>
                <w:sz w:val="20"/>
                <w:szCs w:val="20"/>
              </w:rPr>
              <w:t xml:space="preserve"> </w:t>
            </w:r>
            <w:r w:rsidR="003B7067" w:rsidRPr="00AE211A">
              <w:rPr>
                <w:rFonts w:ascii="Times New Roman" w:eastAsia="Times New Roman" w:hAnsi="Times New Roman" w:cs="Times New Roman"/>
                <w:color w:val="2A2A2A"/>
                <w:sz w:val="20"/>
                <w:szCs w:val="20"/>
              </w:rPr>
              <w:t>mostrará</w:t>
            </w:r>
            <w:r w:rsidRPr="00AE211A">
              <w:rPr>
                <w:rFonts w:ascii="Times New Roman" w:eastAsia="Times New Roman" w:hAnsi="Times New Roman" w:cs="Times New Roman"/>
                <w:color w:val="2A2A2A"/>
                <w:sz w:val="20"/>
                <w:szCs w:val="20"/>
              </w:rPr>
              <w:t xml:space="preserve"> informações de nível da empresa.</w:t>
            </w:r>
          </w:p>
        </w:tc>
      </w:tr>
      <w:tr w:rsidR="00656539" w:rsidRPr="00AE211A" w14:paraId="2B1FE0DE"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8DE8F5B"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87" w:history="1">
              <w:r w:rsidR="00656539" w:rsidRPr="00AE211A">
                <w:rPr>
                  <w:rFonts w:ascii="Times New Roman" w:eastAsia="Times New Roman" w:hAnsi="Times New Roman" w:cs="Times New Roman"/>
                  <w:color w:val="0066DD"/>
                  <w:sz w:val="24"/>
                  <w:szCs w:val="24"/>
                  <w:u w:val="single"/>
                </w:rPr>
                <w:t>Set-MsolCompanyContactInformation</w:t>
              </w:r>
            </w:hyperlink>
          </w:p>
        </w:tc>
        <w:tc>
          <w:tcPr>
            <w:tcW w:w="79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D2E7A8A" w14:textId="0773ADC1" w:rsidR="00656539" w:rsidRPr="00AE211A" w:rsidRDefault="003B7067"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Set-MsolCompanyContactInformation</w:t>
            </w:r>
            <w:r w:rsidRPr="00AE211A">
              <w:rPr>
                <w:rFonts w:ascii="Times New Roman" w:eastAsia="Times New Roman" w:hAnsi="Times New Roman" w:cs="Times New Roman"/>
                <w:color w:val="2A2A2A"/>
                <w:sz w:val="20"/>
                <w:szCs w:val="20"/>
              </w:rPr>
              <w:t xml:space="preserve"> é usado para definir as preferências de contato ao nível da empresa. Isso inclui endereços de e-mail para faturamento, marketing e notificações técnicas sobre o serviço em nuvem.</w:t>
            </w:r>
          </w:p>
        </w:tc>
      </w:tr>
      <w:tr w:rsidR="00656539" w:rsidRPr="00AE211A" w14:paraId="02054204"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026B4F"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88" w:history="1">
              <w:r w:rsidR="00656539" w:rsidRPr="00AE211A">
                <w:rPr>
                  <w:rFonts w:ascii="Times New Roman" w:eastAsia="Times New Roman" w:hAnsi="Times New Roman" w:cs="Times New Roman"/>
                  <w:color w:val="0066DD"/>
                  <w:sz w:val="24"/>
                  <w:szCs w:val="24"/>
                  <w:u w:val="single"/>
                </w:rPr>
                <w:t>Set-MsolCompanySettings</w:t>
              </w:r>
            </w:hyperlink>
          </w:p>
        </w:tc>
        <w:tc>
          <w:tcPr>
            <w:tcW w:w="79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DB7430" w14:textId="1B495232" w:rsidR="00656539" w:rsidRPr="00AE211A" w:rsidRDefault="00AE0BDF"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 xml:space="preserve">O cmdlet </w:t>
            </w:r>
            <w:r w:rsidRPr="00AE211A">
              <w:rPr>
                <w:rFonts w:ascii="Times New Roman" w:eastAsia="Times New Roman" w:hAnsi="Times New Roman" w:cs="Times New Roman"/>
                <w:b/>
                <w:color w:val="2A2A2A"/>
                <w:sz w:val="20"/>
                <w:szCs w:val="20"/>
              </w:rPr>
              <w:t>Set-MsolCompanySettings</w:t>
            </w:r>
            <w:r w:rsidRPr="00AE211A">
              <w:rPr>
                <w:rFonts w:ascii="Times New Roman" w:eastAsia="Times New Roman" w:hAnsi="Times New Roman" w:cs="Times New Roman"/>
                <w:color w:val="2A2A2A"/>
                <w:sz w:val="20"/>
                <w:szCs w:val="20"/>
              </w:rPr>
              <w:t xml:space="preserve"> é usado para definir as configurações da empresa.</w:t>
            </w:r>
          </w:p>
        </w:tc>
      </w:tr>
      <w:tr w:rsidR="00656539" w:rsidRPr="00AE211A" w14:paraId="595752F4" w14:textId="77777777" w:rsidTr="0018030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EC2339A" w14:textId="77777777" w:rsidR="00656539" w:rsidRPr="00AE211A" w:rsidRDefault="004F3CC9" w:rsidP="00D23060">
            <w:pPr>
              <w:spacing w:after="0" w:line="270" w:lineRule="atLeast"/>
              <w:ind w:left="150" w:right="150"/>
              <w:jc w:val="both"/>
              <w:rPr>
                <w:rFonts w:ascii="Times New Roman" w:eastAsia="Times New Roman" w:hAnsi="Times New Roman" w:cs="Times New Roman"/>
                <w:color w:val="2A2A2A"/>
                <w:sz w:val="24"/>
                <w:szCs w:val="24"/>
              </w:rPr>
            </w:pPr>
            <w:hyperlink r:id="rId89" w:history="1">
              <w:r w:rsidR="00656539" w:rsidRPr="00AE211A">
                <w:rPr>
                  <w:rFonts w:ascii="Times New Roman" w:eastAsia="Times New Roman" w:hAnsi="Times New Roman" w:cs="Times New Roman"/>
                  <w:color w:val="0066DD"/>
                  <w:sz w:val="24"/>
                  <w:szCs w:val="24"/>
                  <w:u w:val="single"/>
                </w:rPr>
                <w:t>Add-MsolForeignGroupToRole</w:t>
              </w:r>
            </w:hyperlink>
          </w:p>
        </w:tc>
        <w:tc>
          <w:tcPr>
            <w:tcW w:w="790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B424B81" w14:textId="4617C105" w:rsidR="00656539" w:rsidRPr="00AE211A" w:rsidRDefault="00AE0BDF" w:rsidP="00D23060">
            <w:pPr>
              <w:spacing w:after="0" w:line="270" w:lineRule="atLeast"/>
              <w:ind w:left="150" w:right="150"/>
              <w:jc w:val="both"/>
              <w:rPr>
                <w:rFonts w:ascii="Times New Roman" w:eastAsia="Times New Roman" w:hAnsi="Times New Roman" w:cs="Times New Roman"/>
                <w:color w:val="2A2A2A"/>
                <w:sz w:val="20"/>
                <w:szCs w:val="20"/>
              </w:rPr>
            </w:pPr>
            <w:r w:rsidRPr="00AE211A">
              <w:rPr>
                <w:rFonts w:ascii="Times New Roman" w:eastAsia="Times New Roman" w:hAnsi="Times New Roman" w:cs="Times New Roman"/>
                <w:color w:val="2A2A2A"/>
                <w:sz w:val="20"/>
                <w:szCs w:val="20"/>
              </w:rPr>
              <w:t>Adiciona o grupo especificado de um inquilino parceiro a uma função neste inquilino.</w:t>
            </w:r>
          </w:p>
        </w:tc>
      </w:tr>
    </w:tbl>
    <w:p w14:paraId="4948309F" w14:textId="79444E20" w:rsidR="00656539" w:rsidRPr="00AE211A" w:rsidRDefault="00656539" w:rsidP="00DB101E"/>
    <w:sectPr w:rsidR="00656539" w:rsidRPr="00AE211A" w:rsidSect="00D23060">
      <w:headerReference w:type="default" r:id="rId90"/>
      <w:footerReference w:type="default" r:id="rId91"/>
      <w:pgSz w:w="11906" w:h="16838"/>
      <w:pgMar w:top="1843" w:right="1416" w:bottom="1843" w:left="1276"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CABD6" w14:textId="77777777" w:rsidR="009E3C90" w:rsidRDefault="009E3C90" w:rsidP="00F15FF8">
      <w:pPr>
        <w:spacing w:after="0" w:line="240" w:lineRule="auto"/>
      </w:pPr>
      <w:r>
        <w:separator/>
      </w:r>
    </w:p>
  </w:endnote>
  <w:endnote w:type="continuationSeparator" w:id="0">
    <w:p w14:paraId="086F7F36" w14:textId="77777777" w:rsidR="009E3C90" w:rsidRDefault="009E3C90" w:rsidP="00F15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2E085" w14:textId="34F7F918" w:rsidR="00F15FF8" w:rsidRDefault="00F15FF8" w:rsidP="00F15FF8">
    <w:pPr>
      <w:pStyle w:val="Rodap"/>
      <w:jc w:val="center"/>
    </w:pPr>
    <w:r>
      <w:object w:dxaOrig="3307" w:dyaOrig="854" w14:anchorId="21F451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5.75pt;height:43.5pt">
          <v:imagedata r:id="rId1" o:title=""/>
        </v:shape>
        <o:OLEObject Type="Embed" ProgID="CorelPHOTOPAINT.Image.16" ShapeID="_x0000_i1027" DrawAspect="Content" ObjectID="_1548769913" r:id="rId2"/>
      </w:obje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CED56" w14:textId="77777777" w:rsidR="009E3C90" w:rsidRDefault="009E3C90" w:rsidP="00F15FF8">
      <w:pPr>
        <w:spacing w:after="0" w:line="240" w:lineRule="auto"/>
      </w:pPr>
      <w:r>
        <w:separator/>
      </w:r>
    </w:p>
  </w:footnote>
  <w:footnote w:type="continuationSeparator" w:id="0">
    <w:p w14:paraId="2EE10C44" w14:textId="77777777" w:rsidR="009E3C90" w:rsidRDefault="009E3C90" w:rsidP="00F15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51F34" w14:textId="77777777" w:rsidR="00F15FF8" w:rsidRDefault="00F15FF8" w:rsidP="00F15FF8">
    <w:pPr>
      <w:pStyle w:val="Cabealho"/>
      <w:jc w:val="center"/>
    </w:pPr>
    <w:r>
      <w:object w:dxaOrig="2006" w:dyaOrig="1579" w14:anchorId="6BC270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0.5pt;height:79.5pt">
          <v:imagedata r:id="rId1" o:title=""/>
        </v:shape>
        <o:OLEObject Type="Embed" ProgID="CorelPHOTOPAINT.Image.16" ShapeID="_x0000_i1026" DrawAspect="Content" ObjectID="_1548769912" r:id="rId2"/>
      </w:object>
    </w:r>
  </w:p>
  <w:p w14:paraId="58C5605A" w14:textId="77777777" w:rsidR="00F15FF8" w:rsidRDefault="00F15FF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e" style="width:7.5pt;height:7.5pt;visibility:visible;mso-wrap-style:square" o:bullet="t">
        <v:imagedata r:id="rId1" o:title="note"/>
      </v:shape>
    </w:pict>
  </w:numPicBullet>
  <w:abstractNum w:abstractNumId="0" w15:restartNumberingAfterBreak="0">
    <w:nsid w:val="01A6618E"/>
    <w:multiLevelType w:val="multilevel"/>
    <w:tmpl w:val="BB90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F214A91E"/>
    <w:lvl w:ilvl="0">
      <w:start w:val="1"/>
      <w:numFmt w:val="decimal"/>
      <w:pStyle w:val="Ttulo1"/>
      <w:lvlText w:val="%1"/>
      <w:lvlJc w:val="left"/>
      <w:pPr>
        <w:ind w:left="432" w:hanging="432"/>
      </w:pPr>
      <w:rPr>
        <w:rFonts w:ascii="Segoe UI" w:hAnsi="Segoe UI" w:cs="Segoe UI" w:hint="default"/>
      </w:r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rPr>
        <w:sz w:val="20"/>
        <w:szCs w:val="2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7140861"/>
    <w:multiLevelType w:val="multilevel"/>
    <w:tmpl w:val="BB90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02EB3"/>
    <w:multiLevelType w:val="multilevel"/>
    <w:tmpl w:val="7C2E7BEA"/>
    <w:lvl w:ilvl="0">
      <w:start w:val="1"/>
      <w:numFmt w:val="decimal"/>
      <w:lvlText w:val="%1."/>
      <w:lvlJc w:val="left"/>
      <w:pPr>
        <w:tabs>
          <w:tab w:val="num" w:pos="720"/>
        </w:tabs>
        <w:ind w:left="720" w:hanging="360"/>
      </w:pPr>
      <w:rPr>
        <w:b/>
        <w:color w:val="44546A" w:themeColor="text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5E7BB7"/>
    <w:multiLevelType w:val="multilevel"/>
    <w:tmpl w:val="88A22D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D789E"/>
    <w:multiLevelType w:val="multilevel"/>
    <w:tmpl w:val="178EE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4E57A2"/>
    <w:multiLevelType w:val="hybridMultilevel"/>
    <w:tmpl w:val="6882BA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C9851F2"/>
    <w:multiLevelType w:val="multilevel"/>
    <w:tmpl w:val="D3C84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069CC"/>
    <w:multiLevelType w:val="hybridMultilevel"/>
    <w:tmpl w:val="15023DA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49B6080F"/>
    <w:multiLevelType w:val="multilevel"/>
    <w:tmpl w:val="587CF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5579C"/>
    <w:multiLevelType w:val="multilevel"/>
    <w:tmpl w:val="74CC5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E42C0A"/>
    <w:multiLevelType w:val="multilevel"/>
    <w:tmpl w:val="7C2E7BEA"/>
    <w:lvl w:ilvl="0">
      <w:start w:val="1"/>
      <w:numFmt w:val="decimal"/>
      <w:lvlText w:val="%1."/>
      <w:lvlJc w:val="left"/>
      <w:pPr>
        <w:tabs>
          <w:tab w:val="num" w:pos="720"/>
        </w:tabs>
        <w:ind w:left="720" w:hanging="360"/>
      </w:pPr>
      <w:rPr>
        <w:b/>
        <w:color w:val="44546A" w:themeColor="text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C00781"/>
    <w:multiLevelType w:val="multilevel"/>
    <w:tmpl w:val="3A4CE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003A6C"/>
    <w:multiLevelType w:val="multilevel"/>
    <w:tmpl w:val="EE9C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C52D9"/>
    <w:multiLevelType w:val="hybridMultilevel"/>
    <w:tmpl w:val="59A2F95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F416FC"/>
    <w:multiLevelType w:val="multilevel"/>
    <w:tmpl w:val="BB90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E964CC"/>
    <w:multiLevelType w:val="hybridMultilevel"/>
    <w:tmpl w:val="4C2CA2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0"/>
  </w:num>
  <w:num w:numId="4">
    <w:abstractNumId w:val="0"/>
  </w:num>
  <w:num w:numId="5">
    <w:abstractNumId w:val="12"/>
  </w:num>
  <w:num w:numId="6">
    <w:abstractNumId w:val="2"/>
  </w:num>
  <w:num w:numId="7">
    <w:abstractNumId w:val="16"/>
  </w:num>
  <w:num w:numId="8">
    <w:abstractNumId w:val="15"/>
  </w:num>
  <w:num w:numId="9">
    <w:abstractNumId w:val="4"/>
  </w:num>
  <w:num w:numId="10">
    <w:abstractNumId w:val="7"/>
  </w:num>
  <w:num w:numId="11">
    <w:abstractNumId w:val="3"/>
  </w:num>
  <w:num w:numId="12">
    <w:abstractNumId w:val="8"/>
  </w:num>
  <w:num w:numId="13">
    <w:abstractNumId w:val="14"/>
  </w:num>
  <w:num w:numId="14">
    <w:abstractNumId w:val="6"/>
  </w:num>
  <w:num w:numId="15">
    <w:abstractNumId w:val="13"/>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no Teixeira">
    <w15:presenceInfo w15:providerId="None" w15:userId="Breno Teix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26"/>
    <w:rsid w:val="000428EF"/>
    <w:rsid w:val="00076E2A"/>
    <w:rsid w:val="000F21A8"/>
    <w:rsid w:val="00101805"/>
    <w:rsid w:val="001329E4"/>
    <w:rsid w:val="00161182"/>
    <w:rsid w:val="00172EE3"/>
    <w:rsid w:val="00180309"/>
    <w:rsid w:val="00197561"/>
    <w:rsid w:val="001B6E9C"/>
    <w:rsid w:val="001C266D"/>
    <w:rsid w:val="001F5B04"/>
    <w:rsid w:val="00241DD8"/>
    <w:rsid w:val="00256E3A"/>
    <w:rsid w:val="0027493D"/>
    <w:rsid w:val="002941EE"/>
    <w:rsid w:val="002A1695"/>
    <w:rsid w:val="002F14E9"/>
    <w:rsid w:val="00334288"/>
    <w:rsid w:val="00364C42"/>
    <w:rsid w:val="00395D27"/>
    <w:rsid w:val="003B7067"/>
    <w:rsid w:val="004304CB"/>
    <w:rsid w:val="004525C1"/>
    <w:rsid w:val="004A2748"/>
    <w:rsid w:val="004B34AF"/>
    <w:rsid w:val="004D5E09"/>
    <w:rsid w:val="004F3CC9"/>
    <w:rsid w:val="00521437"/>
    <w:rsid w:val="00550436"/>
    <w:rsid w:val="005607F8"/>
    <w:rsid w:val="005725EF"/>
    <w:rsid w:val="005858DF"/>
    <w:rsid w:val="00594029"/>
    <w:rsid w:val="00596D3F"/>
    <w:rsid w:val="005A3F3B"/>
    <w:rsid w:val="005A7D98"/>
    <w:rsid w:val="005B3562"/>
    <w:rsid w:val="005C4472"/>
    <w:rsid w:val="005D0758"/>
    <w:rsid w:val="006144A8"/>
    <w:rsid w:val="006303D8"/>
    <w:rsid w:val="00656539"/>
    <w:rsid w:val="0066447D"/>
    <w:rsid w:val="00673B43"/>
    <w:rsid w:val="006746C2"/>
    <w:rsid w:val="006C1619"/>
    <w:rsid w:val="006D1928"/>
    <w:rsid w:val="006E22B5"/>
    <w:rsid w:val="00707451"/>
    <w:rsid w:val="00722237"/>
    <w:rsid w:val="00764D06"/>
    <w:rsid w:val="0077341C"/>
    <w:rsid w:val="00796F17"/>
    <w:rsid w:val="007B403C"/>
    <w:rsid w:val="007E3129"/>
    <w:rsid w:val="00822AC2"/>
    <w:rsid w:val="008312CB"/>
    <w:rsid w:val="00834A70"/>
    <w:rsid w:val="008676C9"/>
    <w:rsid w:val="008939F1"/>
    <w:rsid w:val="008A3ECD"/>
    <w:rsid w:val="008B2728"/>
    <w:rsid w:val="008C3324"/>
    <w:rsid w:val="009145D8"/>
    <w:rsid w:val="009420DA"/>
    <w:rsid w:val="00946304"/>
    <w:rsid w:val="009524B0"/>
    <w:rsid w:val="009D05E3"/>
    <w:rsid w:val="009E3C90"/>
    <w:rsid w:val="009F7026"/>
    <w:rsid w:val="00A04CD3"/>
    <w:rsid w:val="00A0628A"/>
    <w:rsid w:val="00A163B5"/>
    <w:rsid w:val="00A3431F"/>
    <w:rsid w:val="00AA6796"/>
    <w:rsid w:val="00AB3C46"/>
    <w:rsid w:val="00AE0BDF"/>
    <w:rsid w:val="00AE211A"/>
    <w:rsid w:val="00AF7E5D"/>
    <w:rsid w:val="00B03213"/>
    <w:rsid w:val="00B90E2A"/>
    <w:rsid w:val="00BC4AC9"/>
    <w:rsid w:val="00BD4AE1"/>
    <w:rsid w:val="00C21EB5"/>
    <w:rsid w:val="00C90942"/>
    <w:rsid w:val="00CA551C"/>
    <w:rsid w:val="00CB4FBB"/>
    <w:rsid w:val="00D109DC"/>
    <w:rsid w:val="00D23060"/>
    <w:rsid w:val="00D537A4"/>
    <w:rsid w:val="00D57DE4"/>
    <w:rsid w:val="00D77190"/>
    <w:rsid w:val="00D82586"/>
    <w:rsid w:val="00D82A50"/>
    <w:rsid w:val="00DB06BC"/>
    <w:rsid w:val="00DB101E"/>
    <w:rsid w:val="00E82A1A"/>
    <w:rsid w:val="00E858FB"/>
    <w:rsid w:val="00E90427"/>
    <w:rsid w:val="00E97C8F"/>
    <w:rsid w:val="00EE782A"/>
    <w:rsid w:val="00F15FF8"/>
    <w:rsid w:val="00F17810"/>
    <w:rsid w:val="00F55590"/>
    <w:rsid w:val="00F86E20"/>
    <w:rsid w:val="00FB1539"/>
    <w:rsid w:val="00FC7337"/>
    <w:rsid w:val="00FD56B2"/>
    <w:rsid w:val="00FF3D6B"/>
    <w:rsid w:val="77056DF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81D4340"/>
  <w15:chartTrackingRefBased/>
  <w15:docId w15:val="{40DD3C64-7FBD-4110-8009-0DFFCA0D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4472"/>
  </w:style>
  <w:style w:type="paragraph" w:styleId="Ttulo1">
    <w:name w:val="heading 1"/>
    <w:basedOn w:val="Normal"/>
    <w:next w:val="Normal"/>
    <w:link w:val="Ttulo1Char"/>
    <w:uiPriority w:val="9"/>
    <w:qFormat/>
    <w:rsid w:val="005B3562"/>
    <w:pPr>
      <w:keepNext/>
      <w:keepLines/>
      <w:numPr>
        <w:numId w:val="2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5B3562"/>
    <w:pPr>
      <w:keepNext/>
      <w:keepLines/>
      <w:numPr>
        <w:ilvl w:val="1"/>
        <w:numId w:val="2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5B3562"/>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semiHidden/>
    <w:unhideWhenUsed/>
    <w:qFormat/>
    <w:rsid w:val="005B3562"/>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5B3562"/>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5B3562"/>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5B3562"/>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5B3562"/>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5B3562"/>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B3562"/>
    <w:rPr>
      <w:rFonts w:asciiTheme="majorHAnsi" w:eastAsiaTheme="majorEastAsia" w:hAnsiTheme="majorHAnsi" w:cstheme="majorBidi"/>
      <w:b/>
      <w:bCs/>
      <w:smallCaps/>
      <w:color w:val="000000" w:themeColor="text1"/>
      <w:sz w:val="28"/>
      <w:szCs w:val="28"/>
    </w:rPr>
  </w:style>
  <w:style w:type="paragraph" w:styleId="NormalWeb">
    <w:name w:val="Normal (Web)"/>
    <w:basedOn w:val="Normal"/>
    <w:uiPriority w:val="99"/>
    <w:semiHidden/>
    <w:unhideWhenUsed/>
    <w:rsid w:val="009F7026"/>
    <w:pPr>
      <w:spacing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9F7026"/>
  </w:style>
  <w:style w:type="character" w:styleId="Hyperlink">
    <w:name w:val="Hyperlink"/>
    <w:basedOn w:val="Fontepargpadro"/>
    <w:uiPriority w:val="99"/>
    <w:unhideWhenUsed/>
    <w:rsid w:val="009F7026"/>
    <w:rPr>
      <w:color w:val="0000FF"/>
      <w:u w:val="single"/>
    </w:rPr>
  </w:style>
  <w:style w:type="character" w:styleId="Forte">
    <w:name w:val="Strong"/>
    <w:basedOn w:val="Fontepargpadro"/>
    <w:uiPriority w:val="22"/>
    <w:qFormat/>
    <w:rsid w:val="005B3562"/>
    <w:rPr>
      <w:b/>
      <w:bCs/>
      <w:color w:val="000000" w:themeColor="text1"/>
    </w:rPr>
  </w:style>
  <w:style w:type="character" w:customStyle="1" w:styleId="Ttulo1Char">
    <w:name w:val="Título 1 Char"/>
    <w:basedOn w:val="Fontepargpadro"/>
    <w:link w:val="Ttulo1"/>
    <w:uiPriority w:val="9"/>
    <w:rsid w:val="005B3562"/>
    <w:rPr>
      <w:rFonts w:asciiTheme="majorHAnsi" w:eastAsiaTheme="majorEastAsia" w:hAnsiTheme="majorHAnsi" w:cstheme="majorBidi"/>
      <w:b/>
      <w:bCs/>
      <w:smallCaps/>
      <w:color w:val="000000" w:themeColor="text1"/>
      <w:sz w:val="36"/>
      <w:szCs w:val="36"/>
    </w:rPr>
  </w:style>
  <w:style w:type="character" w:styleId="nfase">
    <w:name w:val="Emphasis"/>
    <w:basedOn w:val="Fontepargpadro"/>
    <w:uiPriority w:val="20"/>
    <w:qFormat/>
    <w:rsid w:val="005B3562"/>
    <w:rPr>
      <w:i/>
      <w:iCs/>
      <w:color w:val="auto"/>
    </w:rPr>
  </w:style>
  <w:style w:type="character" w:customStyle="1" w:styleId="lwcollapsibleareatitle">
    <w:name w:val="lw_collapsiblearea_title"/>
    <w:basedOn w:val="Fontepargpadro"/>
    <w:rsid w:val="009F7026"/>
  </w:style>
  <w:style w:type="paragraph" w:styleId="Pr-formataoHTML">
    <w:name w:val="HTML Preformatted"/>
    <w:basedOn w:val="Normal"/>
    <w:link w:val="Pr-formataoHTMLChar"/>
    <w:uiPriority w:val="99"/>
    <w:unhideWhenUsed/>
    <w:rsid w:val="009F7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Pr-formataoHTMLChar">
    <w:name w:val="Pré-formatação HTML Char"/>
    <w:basedOn w:val="Fontepargpadro"/>
    <w:link w:val="Pr-formataoHTML"/>
    <w:uiPriority w:val="99"/>
    <w:rsid w:val="009F7026"/>
    <w:rPr>
      <w:rFonts w:ascii="Courier New" w:eastAsia="Times New Roman" w:hAnsi="Courier New" w:cs="Courier New"/>
      <w:sz w:val="20"/>
      <w:szCs w:val="20"/>
    </w:rPr>
  </w:style>
  <w:style w:type="paragraph" w:styleId="PargrafodaLista">
    <w:name w:val="List Paragraph"/>
    <w:basedOn w:val="Normal"/>
    <w:uiPriority w:val="34"/>
    <w:qFormat/>
    <w:rsid w:val="001F5B04"/>
    <w:pPr>
      <w:ind w:left="720"/>
      <w:contextualSpacing/>
    </w:pPr>
  </w:style>
  <w:style w:type="paragraph" w:styleId="Textodebalo">
    <w:name w:val="Balloon Text"/>
    <w:basedOn w:val="Normal"/>
    <w:link w:val="TextodebaloChar"/>
    <w:uiPriority w:val="99"/>
    <w:semiHidden/>
    <w:unhideWhenUsed/>
    <w:rsid w:val="002941E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941EE"/>
    <w:rPr>
      <w:rFonts w:ascii="Segoe UI" w:hAnsi="Segoe UI" w:cs="Segoe UI"/>
      <w:sz w:val="18"/>
      <w:szCs w:val="18"/>
    </w:rPr>
  </w:style>
  <w:style w:type="paragraph" w:styleId="Cabealho">
    <w:name w:val="header"/>
    <w:basedOn w:val="Normal"/>
    <w:link w:val="CabealhoChar"/>
    <w:uiPriority w:val="99"/>
    <w:unhideWhenUsed/>
    <w:rsid w:val="00F15FF8"/>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F15FF8"/>
  </w:style>
  <w:style w:type="paragraph" w:styleId="Rodap">
    <w:name w:val="footer"/>
    <w:basedOn w:val="Normal"/>
    <w:link w:val="RodapChar"/>
    <w:uiPriority w:val="99"/>
    <w:unhideWhenUsed/>
    <w:rsid w:val="00F15FF8"/>
    <w:pPr>
      <w:tabs>
        <w:tab w:val="center" w:pos="4513"/>
        <w:tab w:val="right" w:pos="9026"/>
      </w:tabs>
      <w:spacing w:after="0" w:line="240" w:lineRule="auto"/>
    </w:pPr>
  </w:style>
  <w:style w:type="character" w:customStyle="1" w:styleId="RodapChar">
    <w:name w:val="Rodapé Char"/>
    <w:basedOn w:val="Fontepargpadro"/>
    <w:link w:val="Rodap"/>
    <w:uiPriority w:val="99"/>
    <w:rsid w:val="00F15FF8"/>
  </w:style>
  <w:style w:type="paragraph" w:styleId="CitaoIntensa">
    <w:name w:val="Intense Quote"/>
    <w:basedOn w:val="Normal"/>
    <w:next w:val="Normal"/>
    <w:link w:val="CitaoIntensaChar"/>
    <w:uiPriority w:val="30"/>
    <w:qFormat/>
    <w:rsid w:val="005B356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5B3562"/>
    <w:rPr>
      <w:color w:val="000000" w:themeColor="text1"/>
      <w:shd w:val="clear" w:color="auto" w:fill="F2F2F2" w:themeFill="background1" w:themeFillShade="F2"/>
    </w:rPr>
  </w:style>
  <w:style w:type="character" w:styleId="CdigoHTML">
    <w:name w:val="HTML Code"/>
    <w:basedOn w:val="Fontepargpadro"/>
    <w:uiPriority w:val="99"/>
    <w:semiHidden/>
    <w:unhideWhenUsed/>
    <w:rsid w:val="007E3129"/>
    <w:rPr>
      <w:rFonts w:ascii="Courier New" w:eastAsia="Times New Roman" w:hAnsi="Courier New" w:cs="Courier New"/>
      <w:sz w:val="20"/>
      <w:szCs w:val="20"/>
    </w:rPr>
  </w:style>
  <w:style w:type="character" w:customStyle="1" w:styleId="keyword">
    <w:name w:val="keyword"/>
    <w:basedOn w:val="Fontepargpadro"/>
    <w:rsid w:val="00395D27"/>
  </w:style>
  <w:style w:type="character" w:customStyle="1" w:styleId="string">
    <w:name w:val="string"/>
    <w:basedOn w:val="Fontepargpadro"/>
    <w:rsid w:val="00395D27"/>
  </w:style>
  <w:style w:type="character" w:customStyle="1" w:styleId="number">
    <w:name w:val="number"/>
    <w:basedOn w:val="Fontepargpadro"/>
    <w:rsid w:val="00395D27"/>
  </w:style>
  <w:style w:type="character" w:styleId="nfaseSutil">
    <w:name w:val="Subtle Emphasis"/>
    <w:basedOn w:val="Fontepargpadro"/>
    <w:uiPriority w:val="19"/>
    <w:qFormat/>
    <w:rsid w:val="005B3562"/>
    <w:rPr>
      <w:i/>
      <w:iCs/>
      <w:color w:val="404040" w:themeColor="text1" w:themeTint="BF"/>
    </w:rPr>
  </w:style>
  <w:style w:type="character" w:customStyle="1" w:styleId="Ttulo3Char">
    <w:name w:val="Título 3 Char"/>
    <w:basedOn w:val="Fontepargpadro"/>
    <w:link w:val="Ttulo3"/>
    <w:uiPriority w:val="9"/>
    <w:rsid w:val="005B3562"/>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semiHidden/>
    <w:rsid w:val="005B3562"/>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5B3562"/>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5B3562"/>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5B3562"/>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5B3562"/>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5B3562"/>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5B3562"/>
    <w:pPr>
      <w:spacing w:after="200" w:line="240" w:lineRule="auto"/>
    </w:pPr>
    <w:rPr>
      <w:i/>
      <w:iCs/>
      <w:color w:val="44546A" w:themeColor="text2"/>
      <w:sz w:val="18"/>
      <w:szCs w:val="18"/>
    </w:rPr>
  </w:style>
  <w:style w:type="paragraph" w:styleId="Ttulo">
    <w:name w:val="Title"/>
    <w:basedOn w:val="Normal"/>
    <w:next w:val="Normal"/>
    <w:link w:val="TtuloChar"/>
    <w:uiPriority w:val="10"/>
    <w:qFormat/>
    <w:rsid w:val="005B356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5B3562"/>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5B3562"/>
    <w:pPr>
      <w:numPr>
        <w:ilvl w:val="1"/>
      </w:numPr>
    </w:pPr>
    <w:rPr>
      <w:color w:val="5A5A5A" w:themeColor="text1" w:themeTint="A5"/>
      <w:spacing w:val="10"/>
    </w:rPr>
  </w:style>
  <w:style w:type="character" w:customStyle="1" w:styleId="SubttuloChar">
    <w:name w:val="Subtítulo Char"/>
    <w:basedOn w:val="Fontepargpadro"/>
    <w:link w:val="Subttulo"/>
    <w:uiPriority w:val="11"/>
    <w:rsid w:val="005B3562"/>
    <w:rPr>
      <w:color w:val="5A5A5A" w:themeColor="text1" w:themeTint="A5"/>
      <w:spacing w:val="10"/>
    </w:rPr>
  </w:style>
  <w:style w:type="paragraph" w:styleId="SemEspaamento">
    <w:name w:val="No Spacing"/>
    <w:uiPriority w:val="1"/>
    <w:qFormat/>
    <w:rsid w:val="005B3562"/>
    <w:pPr>
      <w:spacing w:after="0" w:line="240" w:lineRule="auto"/>
    </w:pPr>
  </w:style>
  <w:style w:type="paragraph" w:styleId="Citao">
    <w:name w:val="Quote"/>
    <w:basedOn w:val="Normal"/>
    <w:next w:val="Normal"/>
    <w:link w:val="CitaoChar"/>
    <w:uiPriority w:val="29"/>
    <w:qFormat/>
    <w:rsid w:val="005B3562"/>
    <w:pPr>
      <w:spacing w:before="160"/>
      <w:ind w:left="720" w:right="720"/>
    </w:pPr>
    <w:rPr>
      <w:i/>
      <w:iCs/>
      <w:color w:val="000000" w:themeColor="text1"/>
    </w:rPr>
  </w:style>
  <w:style w:type="character" w:customStyle="1" w:styleId="CitaoChar">
    <w:name w:val="Citação Char"/>
    <w:basedOn w:val="Fontepargpadro"/>
    <w:link w:val="Citao"/>
    <w:uiPriority w:val="29"/>
    <w:rsid w:val="005B3562"/>
    <w:rPr>
      <w:i/>
      <w:iCs/>
      <w:color w:val="000000" w:themeColor="text1"/>
    </w:rPr>
  </w:style>
  <w:style w:type="character" w:styleId="nfaseIntensa">
    <w:name w:val="Intense Emphasis"/>
    <w:basedOn w:val="Fontepargpadro"/>
    <w:uiPriority w:val="21"/>
    <w:qFormat/>
    <w:rsid w:val="005B3562"/>
    <w:rPr>
      <w:b/>
      <w:bCs/>
      <w:i/>
      <w:iCs/>
      <w:caps/>
    </w:rPr>
  </w:style>
  <w:style w:type="character" w:styleId="RefernciaSutil">
    <w:name w:val="Subtle Reference"/>
    <w:basedOn w:val="Fontepargpadro"/>
    <w:uiPriority w:val="31"/>
    <w:qFormat/>
    <w:rsid w:val="005B3562"/>
    <w:rPr>
      <w:smallCaps/>
      <w:color w:val="404040" w:themeColor="text1" w:themeTint="BF"/>
      <w:u w:val="single" w:color="7F7F7F" w:themeColor="text1" w:themeTint="80"/>
    </w:rPr>
  </w:style>
  <w:style w:type="character" w:styleId="RefernciaIntensa">
    <w:name w:val="Intense Reference"/>
    <w:basedOn w:val="Fontepargpadro"/>
    <w:uiPriority w:val="32"/>
    <w:qFormat/>
    <w:rsid w:val="005B3562"/>
    <w:rPr>
      <w:b/>
      <w:bCs/>
      <w:smallCaps/>
      <w:u w:val="single"/>
    </w:rPr>
  </w:style>
  <w:style w:type="character" w:styleId="TtulodoLivro">
    <w:name w:val="Book Title"/>
    <w:basedOn w:val="Fontepargpadro"/>
    <w:uiPriority w:val="33"/>
    <w:qFormat/>
    <w:rsid w:val="005B3562"/>
    <w:rPr>
      <w:b w:val="0"/>
      <w:bCs w:val="0"/>
      <w:smallCaps/>
      <w:spacing w:val="5"/>
    </w:rPr>
  </w:style>
  <w:style w:type="paragraph" w:styleId="CabealhodoSumrio">
    <w:name w:val="TOC Heading"/>
    <w:basedOn w:val="Ttulo1"/>
    <w:next w:val="Normal"/>
    <w:uiPriority w:val="39"/>
    <w:semiHidden/>
    <w:unhideWhenUsed/>
    <w:qFormat/>
    <w:rsid w:val="005B356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2535">
      <w:bodyDiv w:val="1"/>
      <w:marLeft w:val="0"/>
      <w:marRight w:val="0"/>
      <w:marTop w:val="0"/>
      <w:marBottom w:val="0"/>
      <w:divBdr>
        <w:top w:val="none" w:sz="0" w:space="0" w:color="auto"/>
        <w:left w:val="none" w:sz="0" w:space="0" w:color="auto"/>
        <w:bottom w:val="none" w:sz="0" w:space="0" w:color="auto"/>
        <w:right w:val="none" w:sz="0" w:space="0" w:color="auto"/>
      </w:divBdr>
      <w:divsChild>
        <w:div w:id="1275988689">
          <w:marLeft w:val="0"/>
          <w:marRight w:val="0"/>
          <w:marTop w:val="0"/>
          <w:marBottom w:val="0"/>
          <w:divBdr>
            <w:top w:val="none" w:sz="0" w:space="0" w:color="auto"/>
            <w:left w:val="none" w:sz="0" w:space="0" w:color="auto"/>
            <w:bottom w:val="none" w:sz="0" w:space="0" w:color="auto"/>
            <w:right w:val="none" w:sz="0" w:space="0" w:color="auto"/>
          </w:divBdr>
          <w:divsChild>
            <w:div w:id="246227789">
              <w:marLeft w:val="0"/>
              <w:marRight w:val="0"/>
              <w:marTop w:val="150"/>
              <w:marBottom w:val="0"/>
              <w:divBdr>
                <w:top w:val="none" w:sz="0" w:space="0" w:color="auto"/>
                <w:left w:val="none" w:sz="0" w:space="0" w:color="auto"/>
                <w:bottom w:val="none" w:sz="0" w:space="0" w:color="auto"/>
                <w:right w:val="none" w:sz="0" w:space="0" w:color="auto"/>
              </w:divBdr>
              <w:divsChild>
                <w:div w:id="1313565694">
                  <w:marLeft w:val="0"/>
                  <w:marRight w:val="0"/>
                  <w:marTop w:val="0"/>
                  <w:marBottom w:val="0"/>
                  <w:divBdr>
                    <w:top w:val="none" w:sz="0" w:space="0" w:color="auto"/>
                    <w:left w:val="none" w:sz="0" w:space="0" w:color="auto"/>
                    <w:bottom w:val="none" w:sz="0" w:space="0" w:color="auto"/>
                    <w:right w:val="none" w:sz="0" w:space="0" w:color="auto"/>
                  </w:divBdr>
                  <w:divsChild>
                    <w:div w:id="1035157287">
                      <w:marLeft w:val="0"/>
                      <w:marRight w:val="0"/>
                      <w:marTop w:val="0"/>
                      <w:marBottom w:val="0"/>
                      <w:divBdr>
                        <w:top w:val="none" w:sz="0" w:space="0" w:color="auto"/>
                        <w:left w:val="none" w:sz="0" w:space="0" w:color="auto"/>
                        <w:bottom w:val="none" w:sz="0" w:space="0" w:color="auto"/>
                        <w:right w:val="none" w:sz="0" w:space="0" w:color="auto"/>
                      </w:divBdr>
                      <w:divsChild>
                        <w:div w:id="5307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9126">
                  <w:marLeft w:val="0"/>
                  <w:marRight w:val="0"/>
                  <w:marTop w:val="0"/>
                  <w:marBottom w:val="0"/>
                  <w:divBdr>
                    <w:top w:val="none" w:sz="0" w:space="0" w:color="auto"/>
                    <w:left w:val="none" w:sz="0" w:space="0" w:color="auto"/>
                    <w:bottom w:val="none" w:sz="0" w:space="0" w:color="auto"/>
                    <w:right w:val="none" w:sz="0" w:space="0" w:color="auto"/>
                  </w:divBdr>
                  <w:divsChild>
                    <w:div w:id="1637249137">
                      <w:marLeft w:val="0"/>
                      <w:marRight w:val="0"/>
                      <w:marTop w:val="0"/>
                      <w:marBottom w:val="0"/>
                      <w:divBdr>
                        <w:top w:val="none" w:sz="0" w:space="0" w:color="auto"/>
                        <w:left w:val="none" w:sz="0" w:space="0" w:color="auto"/>
                        <w:bottom w:val="none" w:sz="0" w:space="0" w:color="auto"/>
                        <w:right w:val="none" w:sz="0" w:space="0" w:color="auto"/>
                      </w:divBdr>
                      <w:divsChild>
                        <w:div w:id="579676806">
                          <w:marLeft w:val="0"/>
                          <w:marRight w:val="0"/>
                          <w:marTop w:val="0"/>
                          <w:marBottom w:val="0"/>
                          <w:divBdr>
                            <w:top w:val="none" w:sz="0" w:space="0" w:color="auto"/>
                            <w:left w:val="none" w:sz="0" w:space="0" w:color="auto"/>
                            <w:bottom w:val="none" w:sz="0" w:space="0" w:color="auto"/>
                            <w:right w:val="none" w:sz="0" w:space="0" w:color="auto"/>
                          </w:divBdr>
                        </w:div>
                      </w:divsChild>
                    </w:div>
                    <w:div w:id="1677919258">
                      <w:marLeft w:val="0"/>
                      <w:marRight w:val="0"/>
                      <w:marTop w:val="0"/>
                      <w:marBottom w:val="0"/>
                      <w:divBdr>
                        <w:top w:val="single" w:sz="6" w:space="0" w:color="B9B7B7"/>
                        <w:left w:val="single" w:sz="6" w:space="0" w:color="B9B7B7"/>
                        <w:bottom w:val="single" w:sz="6" w:space="0" w:color="B9B7B7"/>
                        <w:right w:val="single" w:sz="6" w:space="0" w:color="B9B7B7"/>
                      </w:divBdr>
                      <w:divsChild>
                        <w:div w:id="1829205216">
                          <w:marLeft w:val="0"/>
                          <w:marRight w:val="0"/>
                          <w:marTop w:val="0"/>
                          <w:marBottom w:val="0"/>
                          <w:divBdr>
                            <w:top w:val="none" w:sz="0" w:space="0" w:color="auto"/>
                            <w:left w:val="none" w:sz="0" w:space="0" w:color="auto"/>
                            <w:bottom w:val="none" w:sz="0" w:space="0" w:color="auto"/>
                            <w:right w:val="none" w:sz="0" w:space="0" w:color="auto"/>
                          </w:divBdr>
                          <w:divsChild>
                            <w:div w:id="347371574">
                              <w:marLeft w:val="0"/>
                              <w:marRight w:val="0"/>
                              <w:marTop w:val="0"/>
                              <w:marBottom w:val="0"/>
                              <w:divBdr>
                                <w:top w:val="none" w:sz="0" w:space="0" w:color="auto"/>
                                <w:left w:val="none" w:sz="0" w:space="0" w:color="auto"/>
                                <w:bottom w:val="single" w:sz="6" w:space="2" w:color="B9B7B7"/>
                                <w:right w:val="none" w:sz="0" w:space="0" w:color="auto"/>
                              </w:divBdr>
                              <w:divsChild>
                                <w:div w:id="601256688">
                                  <w:marLeft w:val="0"/>
                                  <w:marRight w:val="0"/>
                                  <w:marTop w:val="0"/>
                                  <w:marBottom w:val="0"/>
                                  <w:divBdr>
                                    <w:top w:val="none" w:sz="0" w:space="0" w:color="auto"/>
                                    <w:left w:val="none" w:sz="0" w:space="0" w:color="auto"/>
                                    <w:bottom w:val="none" w:sz="0" w:space="0" w:color="auto"/>
                                    <w:right w:val="none" w:sz="0" w:space="0" w:color="auto"/>
                                  </w:divBdr>
                                </w:div>
                              </w:divsChild>
                            </w:div>
                            <w:div w:id="833031835">
                              <w:marLeft w:val="0"/>
                              <w:marRight w:val="0"/>
                              <w:marTop w:val="0"/>
                              <w:marBottom w:val="0"/>
                              <w:divBdr>
                                <w:top w:val="none" w:sz="0" w:space="0" w:color="auto"/>
                                <w:left w:val="none" w:sz="0" w:space="0" w:color="auto"/>
                                <w:bottom w:val="none" w:sz="0" w:space="0" w:color="auto"/>
                                <w:right w:val="none" w:sz="0" w:space="0" w:color="auto"/>
                              </w:divBdr>
                              <w:divsChild>
                                <w:div w:id="18321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85795">
      <w:bodyDiv w:val="1"/>
      <w:marLeft w:val="0"/>
      <w:marRight w:val="0"/>
      <w:marTop w:val="0"/>
      <w:marBottom w:val="0"/>
      <w:divBdr>
        <w:top w:val="none" w:sz="0" w:space="0" w:color="auto"/>
        <w:left w:val="none" w:sz="0" w:space="0" w:color="auto"/>
        <w:bottom w:val="none" w:sz="0" w:space="0" w:color="auto"/>
        <w:right w:val="none" w:sz="0" w:space="0" w:color="auto"/>
      </w:divBdr>
    </w:div>
    <w:div w:id="155148082">
      <w:bodyDiv w:val="1"/>
      <w:marLeft w:val="0"/>
      <w:marRight w:val="0"/>
      <w:marTop w:val="0"/>
      <w:marBottom w:val="0"/>
      <w:divBdr>
        <w:top w:val="none" w:sz="0" w:space="0" w:color="auto"/>
        <w:left w:val="none" w:sz="0" w:space="0" w:color="auto"/>
        <w:bottom w:val="none" w:sz="0" w:space="0" w:color="auto"/>
        <w:right w:val="none" w:sz="0" w:space="0" w:color="auto"/>
      </w:divBdr>
    </w:div>
    <w:div w:id="175732405">
      <w:bodyDiv w:val="1"/>
      <w:marLeft w:val="0"/>
      <w:marRight w:val="0"/>
      <w:marTop w:val="0"/>
      <w:marBottom w:val="0"/>
      <w:divBdr>
        <w:top w:val="none" w:sz="0" w:space="0" w:color="auto"/>
        <w:left w:val="none" w:sz="0" w:space="0" w:color="auto"/>
        <w:bottom w:val="none" w:sz="0" w:space="0" w:color="auto"/>
        <w:right w:val="none" w:sz="0" w:space="0" w:color="auto"/>
      </w:divBdr>
      <w:divsChild>
        <w:div w:id="1999966042">
          <w:marLeft w:val="0"/>
          <w:marRight w:val="0"/>
          <w:marTop w:val="0"/>
          <w:marBottom w:val="0"/>
          <w:divBdr>
            <w:top w:val="none" w:sz="0" w:space="0" w:color="auto"/>
            <w:left w:val="none" w:sz="0" w:space="0" w:color="auto"/>
            <w:bottom w:val="none" w:sz="0" w:space="0" w:color="auto"/>
            <w:right w:val="none" w:sz="0" w:space="0" w:color="auto"/>
          </w:divBdr>
          <w:divsChild>
            <w:div w:id="255480200">
              <w:marLeft w:val="0"/>
              <w:marRight w:val="0"/>
              <w:marTop w:val="0"/>
              <w:marBottom w:val="0"/>
              <w:divBdr>
                <w:top w:val="none" w:sz="0" w:space="0" w:color="auto"/>
                <w:left w:val="none" w:sz="0" w:space="0" w:color="auto"/>
                <w:bottom w:val="none" w:sz="0" w:space="0" w:color="auto"/>
                <w:right w:val="none" w:sz="0" w:space="0" w:color="auto"/>
              </w:divBdr>
              <w:divsChild>
                <w:div w:id="2000570778">
                  <w:marLeft w:val="0"/>
                  <w:marRight w:val="0"/>
                  <w:marTop w:val="0"/>
                  <w:marBottom w:val="0"/>
                  <w:divBdr>
                    <w:top w:val="none" w:sz="0" w:space="0" w:color="auto"/>
                    <w:left w:val="none" w:sz="0" w:space="0" w:color="auto"/>
                    <w:bottom w:val="none" w:sz="0" w:space="0" w:color="auto"/>
                    <w:right w:val="none" w:sz="0" w:space="0" w:color="auto"/>
                  </w:divBdr>
                </w:div>
                <w:div w:id="1076711550">
                  <w:marLeft w:val="0"/>
                  <w:marRight w:val="0"/>
                  <w:marTop w:val="0"/>
                  <w:marBottom w:val="0"/>
                  <w:divBdr>
                    <w:top w:val="none" w:sz="0" w:space="0" w:color="auto"/>
                    <w:left w:val="none" w:sz="0" w:space="0" w:color="auto"/>
                    <w:bottom w:val="none" w:sz="0" w:space="0" w:color="auto"/>
                    <w:right w:val="none" w:sz="0" w:space="0" w:color="auto"/>
                  </w:divBdr>
                </w:div>
                <w:div w:id="524488093">
                  <w:marLeft w:val="0"/>
                  <w:marRight w:val="0"/>
                  <w:marTop w:val="0"/>
                  <w:marBottom w:val="0"/>
                  <w:divBdr>
                    <w:top w:val="none" w:sz="0" w:space="0" w:color="auto"/>
                    <w:left w:val="none" w:sz="0" w:space="0" w:color="auto"/>
                    <w:bottom w:val="none" w:sz="0" w:space="0" w:color="auto"/>
                    <w:right w:val="none" w:sz="0" w:space="0" w:color="auto"/>
                  </w:divBdr>
                </w:div>
                <w:div w:id="1521891673">
                  <w:marLeft w:val="0"/>
                  <w:marRight w:val="0"/>
                  <w:marTop w:val="0"/>
                  <w:marBottom w:val="0"/>
                  <w:divBdr>
                    <w:top w:val="none" w:sz="0" w:space="0" w:color="auto"/>
                    <w:left w:val="none" w:sz="0" w:space="0" w:color="auto"/>
                    <w:bottom w:val="none" w:sz="0" w:space="0" w:color="auto"/>
                    <w:right w:val="none" w:sz="0" w:space="0" w:color="auto"/>
                  </w:divBdr>
                </w:div>
                <w:div w:id="702288627">
                  <w:marLeft w:val="0"/>
                  <w:marRight w:val="0"/>
                  <w:marTop w:val="0"/>
                  <w:marBottom w:val="0"/>
                  <w:divBdr>
                    <w:top w:val="none" w:sz="0" w:space="0" w:color="auto"/>
                    <w:left w:val="none" w:sz="0" w:space="0" w:color="auto"/>
                    <w:bottom w:val="none" w:sz="0" w:space="0" w:color="auto"/>
                    <w:right w:val="none" w:sz="0" w:space="0" w:color="auto"/>
                  </w:divBdr>
                </w:div>
                <w:div w:id="2091389342">
                  <w:marLeft w:val="0"/>
                  <w:marRight w:val="0"/>
                  <w:marTop w:val="0"/>
                  <w:marBottom w:val="0"/>
                  <w:divBdr>
                    <w:top w:val="none" w:sz="0" w:space="0" w:color="auto"/>
                    <w:left w:val="none" w:sz="0" w:space="0" w:color="auto"/>
                    <w:bottom w:val="none" w:sz="0" w:space="0" w:color="auto"/>
                    <w:right w:val="none" w:sz="0" w:space="0" w:color="auto"/>
                  </w:divBdr>
                </w:div>
                <w:div w:id="2036034317">
                  <w:marLeft w:val="0"/>
                  <w:marRight w:val="0"/>
                  <w:marTop w:val="0"/>
                  <w:marBottom w:val="0"/>
                  <w:divBdr>
                    <w:top w:val="none" w:sz="0" w:space="0" w:color="auto"/>
                    <w:left w:val="none" w:sz="0" w:space="0" w:color="auto"/>
                    <w:bottom w:val="none" w:sz="0" w:space="0" w:color="auto"/>
                    <w:right w:val="none" w:sz="0" w:space="0" w:color="auto"/>
                  </w:divBdr>
                </w:div>
                <w:div w:id="63994200">
                  <w:marLeft w:val="0"/>
                  <w:marRight w:val="0"/>
                  <w:marTop w:val="0"/>
                  <w:marBottom w:val="0"/>
                  <w:divBdr>
                    <w:top w:val="none" w:sz="0" w:space="0" w:color="auto"/>
                    <w:left w:val="none" w:sz="0" w:space="0" w:color="auto"/>
                    <w:bottom w:val="none" w:sz="0" w:space="0" w:color="auto"/>
                    <w:right w:val="none" w:sz="0" w:space="0" w:color="auto"/>
                  </w:divBdr>
                </w:div>
                <w:div w:id="1360475162">
                  <w:marLeft w:val="0"/>
                  <w:marRight w:val="0"/>
                  <w:marTop w:val="0"/>
                  <w:marBottom w:val="0"/>
                  <w:divBdr>
                    <w:top w:val="none" w:sz="0" w:space="0" w:color="auto"/>
                    <w:left w:val="none" w:sz="0" w:space="0" w:color="auto"/>
                    <w:bottom w:val="none" w:sz="0" w:space="0" w:color="auto"/>
                    <w:right w:val="none" w:sz="0" w:space="0" w:color="auto"/>
                  </w:divBdr>
                </w:div>
                <w:div w:id="1392002761">
                  <w:marLeft w:val="0"/>
                  <w:marRight w:val="0"/>
                  <w:marTop w:val="0"/>
                  <w:marBottom w:val="0"/>
                  <w:divBdr>
                    <w:top w:val="none" w:sz="0" w:space="0" w:color="auto"/>
                    <w:left w:val="none" w:sz="0" w:space="0" w:color="auto"/>
                    <w:bottom w:val="none" w:sz="0" w:space="0" w:color="auto"/>
                    <w:right w:val="none" w:sz="0" w:space="0" w:color="auto"/>
                  </w:divBdr>
                </w:div>
                <w:div w:id="849563992">
                  <w:marLeft w:val="0"/>
                  <w:marRight w:val="0"/>
                  <w:marTop w:val="0"/>
                  <w:marBottom w:val="0"/>
                  <w:divBdr>
                    <w:top w:val="none" w:sz="0" w:space="0" w:color="auto"/>
                    <w:left w:val="none" w:sz="0" w:space="0" w:color="auto"/>
                    <w:bottom w:val="none" w:sz="0" w:space="0" w:color="auto"/>
                    <w:right w:val="none" w:sz="0" w:space="0" w:color="auto"/>
                  </w:divBdr>
                </w:div>
                <w:div w:id="793325889">
                  <w:marLeft w:val="0"/>
                  <w:marRight w:val="0"/>
                  <w:marTop w:val="0"/>
                  <w:marBottom w:val="0"/>
                  <w:divBdr>
                    <w:top w:val="none" w:sz="0" w:space="0" w:color="auto"/>
                    <w:left w:val="none" w:sz="0" w:space="0" w:color="auto"/>
                    <w:bottom w:val="none" w:sz="0" w:space="0" w:color="auto"/>
                    <w:right w:val="none" w:sz="0" w:space="0" w:color="auto"/>
                  </w:divBdr>
                </w:div>
                <w:div w:id="175386450">
                  <w:marLeft w:val="0"/>
                  <w:marRight w:val="0"/>
                  <w:marTop w:val="0"/>
                  <w:marBottom w:val="0"/>
                  <w:divBdr>
                    <w:top w:val="none" w:sz="0" w:space="0" w:color="auto"/>
                    <w:left w:val="none" w:sz="0" w:space="0" w:color="auto"/>
                    <w:bottom w:val="none" w:sz="0" w:space="0" w:color="auto"/>
                    <w:right w:val="none" w:sz="0" w:space="0" w:color="auto"/>
                  </w:divBdr>
                  <w:divsChild>
                    <w:div w:id="775252559">
                      <w:marLeft w:val="0"/>
                      <w:marRight w:val="0"/>
                      <w:marTop w:val="0"/>
                      <w:marBottom w:val="0"/>
                      <w:divBdr>
                        <w:top w:val="none" w:sz="0" w:space="0" w:color="auto"/>
                        <w:left w:val="none" w:sz="0" w:space="0" w:color="auto"/>
                        <w:bottom w:val="none" w:sz="0" w:space="0" w:color="auto"/>
                        <w:right w:val="none" w:sz="0" w:space="0" w:color="auto"/>
                      </w:divBdr>
                    </w:div>
                    <w:div w:id="1900902210">
                      <w:marLeft w:val="0"/>
                      <w:marRight w:val="0"/>
                      <w:marTop w:val="0"/>
                      <w:marBottom w:val="0"/>
                      <w:divBdr>
                        <w:top w:val="none" w:sz="0" w:space="0" w:color="auto"/>
                        <w:left w:val="none" w:sz="0" w:space="0" w:color="auto"/>
                        <w:bottom w:val="none" w:sz="0" w:space="0" w:color="auto"/>
                        <w:right w:val="none" w:sz="0" w:space="0" w:color="auto"/>
                      </w:divBdr>
                    </w:div>
                    <w:div w:id="1180703875">
                      <w:marLeft w:val="0"/>
                      <w:marRight w:val="0"/>
                      <w:marTop w:val="0"/>
                      <w:marBottom w:val="0"/>
                      <w:divBdr>
                        <w:top w:val="none" w:sz="0" w:space="0" w:color="auto"/>
                        <w:left w:val="none" w:sz="0" w:space="0" w:color="auto"/>
                        <w:bottom w:val="none" w:sz="0" w:space="0" w:color="auto"/>
                        <w:right w:val="none" w:sz="0" w:space="0" w:color="auto"/>
                      </w:divBdr>
                    </w:div>
                    <w:div w:id="1630738953">
                      <w:marLeft w:val="0"/>
                      <w:marRight w:val="0"/>
                      <w:marTop w:val="0"/>
                      <w:marBottom w:val="0"/>
                      <w:divBdr>
                        <w:top w:val="none" w:sz="0" w:space="0" w:color="auto"/>
                        <w:left w:val="none" w:sz="0" w:space="0" w:color="auto"/>
                        <w:bottom w:val="none" w:sz="0" w:space="0" w:color="auto"/>
                        <w:right w:val="none" w:sz="0" w:space="0" w:color="auto"/>
                      </w:divBdr>
                    </w:div>
                    <w:div w:id="1513061306">
                      <w:marLeft w:val="0"/>
                      <w:marRight w:val="0"/>
                      <w:marTop w:val="0"/>
                      <w:marBottom w:val="0"/>
                      <w:divBdr>
                        <w:top w:val="none" w:sz="0" w:space="0" w:color="auto"/>
                        <w:left w:val="none" w:sz="0" w:space="0" w:color="auto"/>
                        <w:bottom w:val="none" w:sz="0" w:space="0" w:color="auto"/>
                        <w:right w:val="none" w:sz="0" w:space="0" w:color="auto"/>
                      </w:divBdr>
                    </w:div>
                    <w:div w:id="1215385359">
                      <w:marLeft w:val="0"/>
                      <w:marRight w:val="0"/>
                      <w:marTop w:val="0"/>
                      <w:marBottom w:val="0"/>
                      <w:divBdr>
                        <w:top w:val="none" w:sz="0" w:space="0" w:color="auto"/>
                        <w:left w:val="none" w:sz="0" w:space="0" w:color="auto"/>
                        <w:bottom w:val="none" w:sz="0" w:space="0" w:color="auto"/>
                        <w:right w:val="none" w:sz="0" w:space="0" w:color="auto"/>
                      </w:divBdr>
                    </w:div>
                    <w:div w:id="279264927">
                      <w:marLeft w:val="0"/>
                      <w:marRight w:val="0"/>
                      <w:marTop w:val="0"/>
                      <w:marBottom w:val="0"/>
                      <w:divBdr>
                        <w:top w:val="none" w:sz="0" w:space="0" w:color="auto"/>
                        <w:left w:val="none" w:sz="0" w:space="0" w:color="auto"/>
                        <w:bottom w:val="none" w:sz="0" w:space="0" w:color="auto"/>
                        <w:right w:val="none" w:sz="0" w:space="0" w:color="auto"/>
                      </w:divBdr>
                    </w:div>
                    <w:div w:id="1739984195">
                      <w:marLeft w:val="0"/>
                      <w:marRight w:val="0"/>
                      <w:marTop w:val="0"/>
                      <w:marBottom w:val="0"/>
                      <w:divBdr>
                        <w:top w:val="none" w:sz="0" w:space="0" w:color="auto"/>
                        <w:left w:val="none" w:sz="0" w:space="0" w:color="auto"/>
                        <w:bottom w:val="none" w:sz="0" w:space="0" w:color="auto"/>
                        <w:right w:val="none" w:sz="0" w:space="0" w:color="auto"/>
                      </w:divBdr>
                    </w:div>
                    <w:div w:id="1614166721">
                      <w:marLeft w:val="0"/>
                      <w:marRight w:val="0"/>
                      <w:marTop w:val="0"/>
                      <w:marBottom w:val="0"/>
                      <w:divBdr>
                        <w:top w:val="none" w:sz="0" w:space="0" w:color="auto"/>
                        <w:left w:val="none" w:sz="0" w:space="0" w:color="auto"/>
                        <w:bottom w:val="none" w:sz="0" w:space="0" w:color="auto"/>
                        <w:right w:val="none" w:sz="0" w:space="0" w:color="auto"/>
                      </w:divBdr>
                    </w:div>
                    <w:div w:id="178006859">
                      <w:marLeft w:val="0"/>
                      <w:marRight w:val="0"/>
                      <w:marTop w:val="0"/>
                      <w:marBottom w:val="0"/>
                      <w:divBdr>
                        <w:top w:val="none" w:sz="0" w:space="0" w:color="auto"/>
                        <w:left w:val="none" w:sz="0" w:space="0" w:color="auto"/>
                        <w:bottom w:val="none" w:sz="0" w:space="0" w:color="auto"/>
                        <w:right w:val="none" w:sz="0" w:space="0" w:color="auto"/>
                      </w:divBdr>
                    </w:div>
                    <w:div w:id="1960142954">
                      <w:marLeft w:val="0"/>
                      <w:marRight w:val="0"/>
                      <w:marTop w:val="0"/>
                      <w:marBottom w:val="0"/>
                      <w:divBdr>
                        <w:top w:val="none" w:sz="0" w:space="0" w:color="auto"/>
                        <w:left w:val="none" w:sz="0" w:space="0" w:color="auto"/>
                        <w:bottom w:val="none" w:sz="0" w:space="0" w:color="auto"/>
                        <w:right w:val="none" w:sz="0" w:space="0" w:color="auto"/>
                      </w:divBdr>
                    </w:div>
                    <w:div w:id="15222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4365">
      <w:bodyDiv w:val="1"/>
      <w:marLeft w:val="0"/>
      <w:marRight w:val="0"/>
      <w:marTop w:val="0"/>
      <w:marBottom w:val="0"/>
      <w:divBdr>
        <w:top w:val="none" w:sz="0" w:space="0" w:color="auto"/>
        <w:left w:val="none" w:sz="0" w:space="0" w:color="auto"/>
        <w:bottom w:val="none" w:sz="0" w:space="0" w:color="auto"/>
        <w:right w:val="none" w:sz="0" w:space="0" w:color="auto"/>
      </w:divBdr>
    </w:div>
    <w:div w:id="366806836">
      <w:bodyDiv w:val="1"/>
      <w:marLeft w:val="0"/>
      <w:marRight w:val="0"/>
      <w:marTop w:val="0"/>
      <w:marBottom w:val="0"/>
      <w:divBdr>
        <w:top w:val="none" w:sz="0" w:space="0" w:color="auto"/>
        <w:left w:val="none" w:sz="0" w:space="0" w:color="auto"/>
        <w:bottom w:val="none" w:sz="0" w:space="0" w:color="auto"/>
        <w:right w:val="none" w:sz="0" w:space="0" w:color="auto"/>
      </w:divBdr>
    </w:div>
    <w:div w:id="369963042">
      <w:bodyDiv w:val="1"/>
      <w:marLeft w:val="0"/>
      <w:marRight w:val="0"/>
      <w:marTop w:val="0"/>
      <w:marBottom w:val="0"/>
      <w:divBdr>
        <w:top w:val="none" w:sz="0" w:space="0" w:color="auto"/>
        <w:left w:val="none" w:sz="0" w:space="0" w:color="auto"/>
        <w:bottom w:val="none" w:sz="0" w:space="0" w:color="auto"/>
        <w:right w:val="none" w:sz="0" w:space="0" w:color="auto"/>
      </w:divBdr>
      <w:divsChild>
        <w:div w:id="383218169">
          <w:marLeft w:val="0"/>
          <w:marRight w:val="0"/>
          <w:marTop w:val="0"/>
          <w:marBottom w:val="0"/>
          <w:divBdr>
            <w:top w:val="none" w:sz="0" w:space="0" w:color="auto"/>
            <w:left w:val="none" w:sz="0" w:space="0" w:color="auto"/>
            <w:bottom w:val="none" w:sz="0" w:space="0" w:color="auto"/>
            <w:right w:val="none" w:sz="0" w:space="0" w:color="auto"/>
          </w:divBdr>
          <w:divsChild>
            <w:div w:id="2071078742">
              <w:marLeft w:val="0"/>
              <w:marRight w:val="0"/>
              <w:marTop w:val="0"/>
              <w:marBottom w:val="0"/>
              <w:divBdr>
                <w:top w:val="none" w:sz="0" w:space="0" w:color="auto"/>
                <w:left w:val="none" w:sz="0" w:space="0" w:color="auto"/>
                <w:bottom w:val="none" w:sz="0" w:space="0" w:color="auto"/>
                <w:right w:val="none" w:sz="0" w:space="0" w:color="auto"/>
              </w:divBdr>
            </w:div>
          </w:divsChild>
        </w:div>
        <w:div w:id="1395275959">
          <w:marLeft w:val="0"/>
          <w:marRight w:val="0"/>
          <w:marTop w:val="0"/>
          <w:marBottom w:val="0"/>
          <w:divBdr>
            <w:top w:val="single" w:sz="6" w:space="0" w:color="B9B7B7"/>
            <w:left w:val="single" w:sz="6" w:space="0" w:color="B9B7B7"/>
            <w:bottom w:val="single" w:sz="6" w:space="0" w:color="B9B7B7"/>
            <w:right w:val="single" w:sz="6" w:space="0" w:color="B9B7B7"/>
          </w:divBdr>
          <w:divsChild>
            <w:div w:id="1567835733">
              <w:marLeft w:val="0"/>
              <w:marRight w:val="0"/>
              <w:marTop w:val="0"/>
              <w:marBottom w:val="0"/>
              <w:divBdr>
                <w:top w:val="none" w:sz="0" w:space="0" w:color="auto"/>
                <w:left w:val="none" w:sz="0" w:space="0" w:color="auto"/>
                <w:bottom w:val="none" w:sz="0" w:space="0" w:color="auto"/>
                <w:right w:val="none" w:sz="0" w:space="0" w:color="auto"/>
              </w:divBdr>
              <w:divsChild>
                <w:div w:id="1064450896">
                  <w:marLeft w:val="0"/>
                  <w:marRight w:val="0"/>
                  <w:marTop w:val="0"/>
                  <w:marBottom w:val="0"/>
                  <w:divBdr>
                    <w:top w:val="none" w:sz="0" w:space="0" w:color="auto"/>
                    <w:left w:val="none" w:sz="0" w:space="0" w:color="auto"/>
                    <w:bottom w:val="single" w:sz="6" w:space="2" w:color="B9B7B7"/>
                    <w:right w:val="none" w:sz="0" w:space="0" w:color="auto"/>
                  </w:divBdr>
                  <w:divsChild>
                    <w:div w:id="1991666267">
                      <w:marLeft w:val="0"/>
                      <w:marRight w:val="0"/>
                      <w:marTop w:val="0"/>
                      <w:marBottom w:val="0"/>
                      <w:divBdr>
                        <w:top w:val="none" w:sz="0" w:space="0" w:color="auto"/>
                        <w:left w:val="none" w:sz="0" w:space="0" w:color="auto"/>
                        <w:bottom w:val="none" w:sz="0" w:space="0" w:color="auto"/>
                        <w:right w:val="none" w:sz="0" w:space="0" w:color="auto"/>
                      </w:divBdr>
                    </w:div>
                  </w:divsChild>
                </w:div>
                <w:div w:id="221214981">
                  <w:marLeft w:val="0"/>
                  <w:marRight w:val="0"/>
                  <w:marTop w:val="0"/>
                  <w:marBottom w:val="0"/>
                  <w:divBdr>
                    <w:top w:val="none" w:sz="0" w:space="0" w:color="auto"/>
                    <w:left w:val="none" w:sz="0" w:space="0" w:color="auto"/>
                    <w:bottom w:val="none" w:sz="0" w:space="0" w:color="auto"/>
                    <w:right w:val="none" w:sz="0" w:space="0" w:color="auto"/>
                  </w:divBdr>
                  <w:divsChild>
                    <w:div w:id="20990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38532">
          <w:marLeft w:val="0"/>
          <w:marRight w:val="0"/>
          <w:marTop w:val="0"/>
          <w:marBottom w:val="0"/>
          <w:divBdr>
            <w:top w:val="single" w:sz="6" w:space="0" w:color="B9B7B7"/>
            <w:left w:val="single" w:sz="6" w:space="0" w:color="B9B7B7"/>
            <w:bottom w:val="single" w:sz="6" w:space="0" w:color="B9B7B7"/>
            <w:right w:val="single" w:sz="6" w:space="0" w:color="B9B7B7"/>
          </w:divBdr>
          <w:divsChild>
            <w:div w:id="1627618825">
              <w:marLeft w:val="0"/>
              <w:marRight w:val="0"/>
              <w:marTop w:val="0"/>
              <w:marBottom w:val="0"/>
              <w:divBdr>
                <w:top w:val="none" w:sz="0" w:space="0" w:color="auto"/>
                <w:left w:val="none" w:sz="0" w:space="0" w:color="auto"/>
                <w:bottom w:val="none" w:sz="0" w:space="0" w:color="auto"/>
                <w:right w:val="none" w:sz="0" w:space="0" w:color="auto"/>
              </w:divBdr>
              <w:divsChild>
                <w:div w:id="1586457847">
                  <w:marLeft w:val="0"/>
                  <w:marRight w:val="0"/>
                  <w:marTop w:val="0"/>
                  <w:marBottom w:val="0"/>
                  <w:divBdr>
                    <w:top w:val="none" w:sz="0" w:space="0" w:color="auto"/>
                    <w:left w:val="none" w:sz="0" w:space="0" w:color="auto"/>
                    <w:bottom w:val="single" w:sz="6" w:space="2" w:color="B9B7B7"/>
                    <w:right w:val="none" w:sz="0" w:space="0" w:color="auto"/>
                  </w:divBdr>
                  <w:divsChild>
                    <w:div w:id="1514420924">
                      <w:marLeft w:val="0"/>
                      <w:marRight w:val="0"/>
                      <w:marTop w:val="0"/>
                      <w:marBottom w:val="0"/>
                      <w:divBdr>
                        <w:top w:val="none" w:sz="0" w:space="0" w:color="auto"/>
                        <w:left w:val="none" w:sz="0" w:space="0" w:color="auto"/>
                        <w:bottom w:val="none" w:sz="0" w:space="0" w:color="auto"/>
                        <w:right w:val="none" w:sz="0" w:space="0" w:color="auto"/>
                      </w:divBdr>
                    </w:div>
                  </w:divsChild>
                </w:div>
                <w:div w:id="701709772">
                  <w:marLeft w:val="0"/>
                  <w:marRight w:val="0"/>
                  <w:marTop w:val="0"/>
                  <w:marBottom w:val="0"/>
                  <w:divBdr>
                    <w:top w:val="none" w:sz="0" w:space="0" w:color="auto"/>
                    <w:left w:val="none" w:sz="0" w:space="0" w:color="auto"/>
                    <w:bottom w:val="none" w:sz="0" w:space="0" w:color="auto"/>
                    <w:right w:val="none" w:sz="0" w:space="0" w:color="auto"/>
                  </w:divBdr>
                  <w:divsChild>
                    <w:div w:id="19877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50929">
          <w:marLeft w:val="0"/>
          <w:marRight w:val="0"/>
          <w:marTop w:val="0"/>
          <w:marBottom w:val="0"/>
          <w:divBdr>
            <w:top w:val="none" w:sz="0" w:space="0" w:color="auto"/>
            <w:left w:val="none" w:sz="0" w:space="0" w:color="auto"/>
            <w:bottom w:val="none" w:sz="0" w:space="0" w:color="auto"/>
            <w:right w:val="none" w:sz="0" w:space="0" w:color="auto"/>
          </w:divBdr>
        </w:div>
        <w:div w:id="793061229">
          <w:marLeft w:val="0"/>
          <w:marRight w:val="0"/>
          <w:marTop w:val="0"/>
          <w:marBottom w:val="0"/>
          <w:divBdr>
            <w:top w:val="single" w:sz="6" w:space="0" w:color="B9B7B7"/>
            <w:left w:val="single" w:sz="6" w:space="0" w:color="B9B7B7"/>
            <w:bottom w:val="single" w:sz="6" w:space="0" w:color="B9B7B7"/>
            <w:right w:val="single" w:sz="6" w:space="0" w:color="B9B7B7"/>
          </w:divBdr>
          <w:divsChild>
            <w:div w:id="538396495">
              <w:marLeft w:val="0"/>
              <w:marRight w:val="0"/>
              <w:marTop w:val="0"/>
              <w:marBottom w:val="0"/>
              <w:divBdr>
                <w:top w:val="none" w:sz="0" w:space="0" w:color="auto"/>
                <w:left w:val="none" w:sz="0" w:space="0" w:color="auto"/>
                <w:bottom w:val="none" w:sz="0" w:space="0" w:color="auto"/>
                <w:right w:val="none" w:sz="0" w:space="0" w:color="auto"/>
              </w:divBdr>
              <w:divsChild>
                <w:div w:id="207180587">
                  <w:marLeft w:val="0"/>
                  <w:marRight w:val="0"/>
                  <w:marTop w:val="0"/>
                  <w:marBottom w:val="0"/>
                  <w:divBdr>
                    <w:top w:val="none" w:sz="0" w:space="0" w:color="auto"/>
                    <w:left w:val="none" w:sz="0" w:space="0" w:color="auto"/>
                    <w:bottom w:val="single" w:sz="6" w:space="2" w:color="B9B7B7"/>
                    <w:right w:val="none" w:sz="0" w:space="0" w:color="auto"/>
                  </w:divBdr>
                  <w:divsChild>
                    <w:div w:id="1157384414">
                      <w:marLeft w:val="0"/>
                      <w:marRight w:val="0"/>
                      <w:marTop w:val="0"/>
                      <w:marBottom w:val="0"/>
                      <w:divBdr>
                        <w:top w:val="none" w:sz="0" w:space="0" w:color="auto"/>
                        <w:left w:val="none" w:sz="0" w:space="0" w:color="auto"/>
                        <w:bottom w:val="none" w:sz="0" w:space="0" w:color="auto"/>
                        <w:right w:val="none" w:sz="0" w:space="0" w:color="auto"/>
                      </w:divBdr>
                    </w:div>
                  </w:divsChild>
                </w:div>
                <w:div w:id="751194655">
                  <w:marLeft w:val="0"/>
                  <w:marRight w:val="0"/>
                  <w:marTop w:val="0"/>
                  <w:marBottom w:val="0"/>
                  <w:divBdr>
                    <w:top w:val="none" w:sz="0" w:space="0" w:color="auto"/>
                    <w:left w:val="none" w:sz="0" w:space="0" w:color="auto"/>
                    <w:bottom w:val="none" w:sz="0" w:space="0" w:color="auto"/>
                    <w:right w:val="none" w:sz="0" w:space="0" w:color="auto"/>
                  </w:divBdr>
                  <w:divsChild>
                    <w:div w:id="8946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040345">
      <w:bodyDiv w:val="1"/>
      <w:marLeft w:val="0"/>
      <w:marRight w:val="0"/>
      <w:marTop w:val="0"/>
      <w:marBottom w:val="0"/>
      <w:divBdr>
        <w:top w:val="none" w:sz="0" w:space="0" w:color="auto"/>
        <w:left w:val="none" w:sz="0" w:space="0" w:color="auto"/>
        <w:bottom w:val="none" w:sz="0" w:space="0" w:color="auto"/>
        <w:right w:val="none" w:sz="0" w:space="0" w:color="auto"/>
      </w:divBdr>
      <w:divsChild>
        <w:div w:id="1879003827">
          <w:marLeft w:val="0"/>
          <w:marRight w:val="0"/>
          <w:marTop w:val="0"/>
          <w:marBottom w:val="0"/>
          <w:divBdr>
            <w:top w:val="none" w:sz="0" w:space="0" w:color="auto"/>
            <w:left w:val="none" w:sz="0" w:space="0" w:color="auto"/>
            <w:bottom w:val="none" w:sz="0" w:space="0" w:color="auto"/>
            <w:right w:val="none" w:sz="0" w:space="0" w:color="auto"/>
          </w:divBdr>
        </w:div>
        <w:div w:id="1780755096">
          <w:marLeft w:val="0"/>
          <w:marRight w:val="0"/>
          <w:marTop w:val="0"/>
          <w:marBottom w:val="0"/>
          <w:divBdr>
            <w:top w:val="none" w:sz="0" w:space="0" w:color="auto"/>
            <w:left w:val="none" w:sz="0" w:space="0" w:color="auto"/>
            <w:bottom w:val="none" w:sz="0" w:space="0" w:color="auto"/>
            <w:right w:val="none" w:sz="0" w:space="0" w:color="auto"/>
          </w:divBdr>
        </w:div>
      </w:divsChild>
    </w:div>
    <w:div w:id="475031479">
      <w:bodyDiv w:val="1"/>
      <w:marLeft w:val="0"/>
      <w:marRight w:val="0"/>
      <w:marTop w:val="0"/>
      <w:marBottom w:val="0"/>
      <w:divBdr>
        <w:top w:val="none" w:sz="0" w:space="0" w:color="auto"/>
        <w:left w:val="none" w:sz="0" w:space="0" w:color="auto"/>
        <w:bottom w:val="none" w:sz="0" w:space="0" w:color="auto"/>
        <w:right w:val="none" w:sz="0" w:space="0" w:color="auto"/>
      </w:divBdr>
    </w:div>
    <w:div w:id="628242909">
      <w:bodyDiv w:val="1"/>
      <w:marLeft w:val="0"/>
      <w:marRight w:val="0"/>
      <w:marTop w:val="0"/>
      <w:marBottom w:val="0"/>
      <w:divBdr>
        <w:top w:val="none" w:sz="0" w:space="0" w:color="auto"/>
        <w:left w:val="none" w:sz="0" w:space="0" w:color="auto"/>
        <w:bottom w:val="none" w:sz="0" w:space="0" w:color="auto"/>
        <w:right w:val="none" w:sz="0" w:space="0" w:color="auto"/>
      </w:divBdr>
      <w:divsChild>
        <w:div w:id="1552811017">
          <w:marLeft w:val="0"/>
          <w:marRight w:val="0"/>
          <w:marTop w:val="0"/>
          <w:marBottom w:val="0"/>
          <w:divBdr>
            <w:top w:val="none" w:sz="0" w:space="0" w:color="auto"/>
            <w:left w:val="none" w:sz="0" w:space="0" w:color="auto"/>
            <w:bottom w:val="none" w:sz="0" w:space="0" w:color="auto"/>
            <w:right w:val="none" w:sz="0" w:space="0" w:color="auto"/>
          </w:divBdr>
        </w:div>
        <w:div w:id="1231845532">
          <w:marLeft w:val="0"/>
          <w:marRight w:val="0"/>
          <w:marTop w:val="0"/>
          <w:marBottom w:val="0"/>
          <w:divBdr>
            <w:top w:val="none" w:sz="0" w:space="0" w:color="auto"/>
            <w:left w:val="none" w:sz="0" w:space="0" w:color="auto"/>
            <w:bottom w:val="none" w:sz="0" w:space="0" w:color="auto"/>
            <w:right w:val="none" w:sz="0" w:space="0" w:color="auto"/>
          </w:divBdr>
        </w:div>
      </w:divsChild>
    </w:div>
    <w:div w:id="668288746">
      <w:bodyDiv w:val="1"/>
      <w:marLeft w:val="0"/>
      <w:marRight w:val="0"/>
      <w:marTop w:val="0"/>
      <w:marBottom w:val="0"/>
      <w:divBdr>
        <w:top w:val="none" w:sz="0" w:space="0" w:color="auto"/>
        <w:left w:val="none" w:sz="0" w:space="0" w:color="auto"/>
        <w:bottom w:val="none" w:sz="0" w:space="0" w:color="auto"/>
        <w:right w:val="none" w:sz="0" w:space="0" w:color="auto"/>
      </w:divBdr>
    </w:div>
    <w:div w:id="757598540">
      <w:bodyDiv w:val="1"/>
      <w:marLeft w:val="0"/>
      <w:marRight w:val="0"/>
      <w:marTop w:val="0"/>
      <w:marBottom w:val="0"/>
      <w:divBdr>
        <w:top w:val="none" w:sz="0" w:space="0" w:color="auto"/>
        <w:left w:val="none" w:sz="0" w:space="0" w:color="auto"/>
        <w:bottom w:val="none" w:sz="0" w:space="0" w:color="auto"/>
        <w:right w:val="none" w:sz="0" w:space="0" w:color="auto"/>
      </w:divBdr>
    </w:div>
    <w:div w:id="760371035">
      <w:bodyDiv w:val="1"/>
      <w:marLeft w:val="0"/>
      <w:marRight w:val="0"/>
      <w:marTop w:val="0"/>
      <w:marBottom w:val="0"/>
      <w:divBdr>
        <w:top w:val="none" w:sz="0" w:space="0" w:color="auto"/>
        <w:left w:val="none" w:sz="0" w:space="0" w:color="auto"/>
        <w:bottom w:val="none" w:sz="0" w:space="0" w:color="auto"/>
        <w:right w:val="none" w:sz="0" w:space="0" w:color="auto"/>
      </w:divBdr>
    </w:div>
    <w:div w:id="887761640">
      <w:bodyDiv w:val="1"/>
      <w:marLeft w:val="0"/>
      <w:marRight w:val="0"/>
      <w:marTop w:val="0"/>
      <w:marBottom w:val="0"/>
      <w:divBdr>
        <w:top w:val="none" w:sz="0" w:space="0" w:color="auto"/>
        <w:left w:val="none" w:sz="0" w:space="0" w:color="auto"/>
        <w:bottom w:val="none" w:sz="0" w:space="0" w:color="auto"/>
        <w:right w:val="none" w:sz="0" w:space="0" w:color="auto"/>
      </w:divBdr>
    </w:div>
    <w:div w:id="963078116">
      <w:bodyDiv w:val="1"/>
      <w:marLeft w:val="0"/>
      <w:marRight w:val="0"/>
      <w:marTop w:val="0"/>
      <w:marBottom w:val="0"/>
      <w:divBdr>
        <w:top w:val="none" w:sz="0" w:space="0" w:color="auto"/>
        <w:left w:val="none" w:sz="0" w:space="0" w:color="auto"/>
        <w:bottom w:val="none" w:sz="0" w:space="0" w:color="auto"/>
        <w:right w:val="none" w:sz="0" w:space="0" w:color="auto"/>
      </w:divBdr>
    </w:div>
    <w:div w:id="1181356912">
      <w:bodyDiv w:val="1"/>
      <w:marLeft w:val="0"/>
      <w:marRight w:val="0"/>
      <w:marTop w:val="0"/>
      <w:marBottom w:val="0"/>
      <w:divBdr>
        <w:top w:val="none" w:sz="0" w:space="0" w:color="auto"/>
        <w:left w:val="none" w:sz="0" w:space="0" w:color="auto"/>
        <w:bottom w:val="none" w:sz="0" w:space="0" w:color="auto"/>
        <w:right w:val="none" w:sz="0" w:space="0" w:color="auto"/>
      </w:divBdr>
    </w:div>
    <w:div w:id="1200049084">
      <w:bodyDiv w:val="1"/>
      <w:marLeft w:val="0"/>
      <w:marRight w:val="0"/>
      <w:marTop w:val="0"/>
      <w:marBottom w:val="0"/>
      <w:divBdr>
        <w:top w:val="none" w:sz="0" w:space="0" w:color="auto"/>
        <w:left w:val="none" w:sz="0" w:space="0" w:color="auto"/>
        <w:bottom w:val="none" w:sz="0" w:space="0" w:color="auto"/>
        <w:right w:val="none" w:sz="0" w:space="0" w:color="auto"/>
      </w:divBdr>
      <w:divsChild>
        <w:div w:id="1004166460">
          <w:marLeft w:val="0"/>
          <w:marRight w:val="0"/>
          <w:marTop w:val="0"/>
          <w:marBottom w:val="0"/>
          <w:divBdr>
            <w:top w:val="none" w:sz="0" w:space="0" w:color="auto"/>
            <w:left w:val="none" w:sz="0" w:space="0" w:color="auto"/>
            <w:bottom w:val="none" w:sz="0" w:space="0" w:color="auto"/>
            <w:right w:val="none" w:sz="0" w:space="0" w:color="auto"/>
          </w:divBdr>
          <w:divsChild>
            <w:div w:id="236206022">
              <w:marLeft w:val="0"/>
              <w:marRight w:val="0"/>
              <w:marTop w:val="0"/>
              <w:marBottom w:val="0"/>
              <w:divBdr>
                <w:top w:val="none" w:sz="0" w:space="0" w:color="auto"/>
                <w:left w:val="none" w:sz="0" w:space="0" w:color="auto"/>
                <w:bottom w:val="none" w:sz="0" w:space="0" w:color="auto"/>
                <w:right w:val="none" w:sz="0" w:space="0" w:color="auto"/>
              </w:divBdr>
            </w:div>
            <w:div w:id="1975402405">
              <w:marLeft w:val="0"/>
              <w:marRight w:val="0"/>
              <w:marTop w:val="0"/>
              <w:marBottom w:val="0"/>
              <w:divBdr>
                <w:top w:val="none" w:sz="0" w:space="0" w:color="auto"/>
                <w:left w:val="none" w:sz="0" w:space="0" w:color="auto"/>
                <w:bottom w:val="none" w:sz="0" w:space="0" w:color="auto"/>
                <w:right w:val="none" w:sz="0" w:space="0" w:color="auto"/>
              </w:divBdr>
              <w:divsChild>
                <w:div w:id="1489244281">
                  <w:marLeft w:val="0"/>
                  <w:marRight w:val="0"/>
                  <w:marTop w:val="0"/>
                  <w:marBottom w:val="0"/>
                  <w:divBdr>
                    <w:top w:val="none" w:sz="0" w:space="0" w:color="auto"/>
                    <w:left w:val="none" w:sz="0" w:space="0" w:color="auto"/>
                    <w:bottom w:val="none" w:sz="0" w:space="0" w:color="auto"/>
                    <w:right w:val="none" w:sz="0" w:space="0" w:color="auto"/>
                  </w:divBdr>
                  <w:divsChild>
                    <w:div w:id="949316377">
                      <w:marLeft w:val="0"/>
                      <w:marRight w:val="0"/>
                      <w:marTop w:val="0"/>
                      <w:marBottom w:val="180"/>
                      <w:divBdr>
                        <w:top w:val="single" w:sz="6" w:space="0" w:color="939393"/>
                        <w:left w:val="single" w:sz="6" w:space="0" w:color="939393"/>
                        <w:bottom w:val="single" w:sz="6" w:space="0" w:color="939393"/>
                        <w:right w:val="single" w:sz="6" w:space="0" w:color="939393"/>
                      </w:divBdr>
                      <w:divsChild>
                        <w:div w:id="524368461">
                          <w:marLeft w:val="0"/>
                          <w:marRight w:val="0"/>
                          <w:marTop w:val="0"/>
                          <w:marBottom w:val="0"/>
                          <w:divBdr>
                            <w:top w:val="none" w:sz="0" w:space="0" w:color="auto"/>
                            <w:left w:val="none" w:sz="0" w:space="0" w:color="auto"/>
                            <w:bottom w:val="none" w:sz="0" w:space="0" w:color="auto"/>
                            <w:right w:val="none" w:sz="0" w:space="0" w:color="auto"/>
                          </w:divBdr>
                          <w:divsChild>
                            <w:div w:id="19276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166819">
          <w:marLeft w:val="0"/>
          <w:marRight w:val="0"/>
          <w:marTop w:val="0"/>
          <w:marBottom w:val="0"/>
          <w:divBdr>
            <w:top w:val="none" w:sz="0" w:space="0" w:color="auto"/>
            <w:left w:val="none" w:sz="0" w:space="0" w:color="auto"/>
            <w:bottom w:val="none" w:sz="0" w:space="0" w:color="auto"/>
            <w:right w:val="none" w:sz="0" w:space="0" w:color="auto"/>
          </w:divBdr>
          <w:divsChild>
            <w:div w:id="19828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3077">
      <w:bodyDiv w:val="1"/>
      <w:marLeft w:val="0"/>
      <w:marRight w:val="0"/>
      <w:marTop w:val="0"/>
      <w:marBottom w:val="0"/>
      <w:divBdr>
        <w:top w:val="none" w:sz="0" w:space="0" w:color="auto"/>
        <w:left w:val="none" w:sz="0" w:space="0" w:color="auto"/>
        <w:bottom w:val="none" w:sz="0" w:space="0" w:color="auto"/>
        <w:right w:val="none" w:sz="0" w:space="0" w:color="auto"/>
      </w:divBdr>
    </w:div>
    <w:div w:id="1403944175">
      <w:bodyDiv w:val="1"/>
      <w:marLeft w:val="0"/>
      <w:marRight w:val="0"/>
      <w:marTop w:val="0"/>
      <w:marBottom w:val="0"/>
      <w:divBdr>
        <w:top w:val="none" w:sz="0" w:space="0" w:color="auto"/>
        <w:left w:val="none" w:sz="0" w:space="0" w:color="auto"/>
        <w:bottom w:val="none" w:sz="0" w:space="0" w:color="auto"/>
        <w:right w:val="none" w:sz="0" w:space="0" w:color="auto"/>
      </w:divBdr>
      <w:divsChild>
        <w:div w:id="1572352469">
          <w:marLeft w:val="0"/>
          <w:marRight w:val="0"/>
          <w:marTop w:val="0"/>
          <w:marBottom w:val="0"/>
          <w:divBdr>
            <w:top w:val="none" w:sz="0" w:space="0" w:color="auto"/>
            <w:left w:val="none" w:sz="0" w:space="0" w:color="auto"/>
            <w:bottom w:val="none" w:sz="0" w:space="0" w:color="auto"/>
            <w:right w:val="none" w:sz="0" w:space="0" w:color="auto"/>
          </w:divBdr>
          <w:divsChild>
            <w:div w:id="9946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5584">
      <w:bodyDiv w:val="1"/>
      <w:marLeft w:val="0"/>
      <w:marRight w:val="0"/>
      <w:marTop w:val="0"/>
      <w:marBottom w:val="0"/>
      <w:divBdr>
        <w:top w:val="none" w:sz="0" w:space="0" w:color="auto"/>
        <w:left w:val="none" w:sz="0" w:space="0" w:color="auto"/>
        <w:bottom w:val="none" w:sz="0" w:space="0" w:color="auto"/>
        <w:right w:val="none" w:sz="0" w:space="0" w:color="auto"/>
      </w:divBdr>
      <w:divsChild>
        <w:div w:id="1846289084">
          <w:marLeft w:val="0"/>
          <w:marRight w:val="0"/>
          <w:marTop w:val="0"/>
          <w:marBottom w:val="0"/>
          <w:divBdr>
            <w:top w:val="none" w:sz="0" w:space="0" w:color="auto"/>
            <w:left w:val="none" w:sz="0" w:space="0" w:color="auto"/>
            <w:bottom w:val="none" w:sz="0" w:space="0" w:color="auto"/>
            <w:right w:val="none" w:sz="0" w:space="0" w:color="auto"/>
          </w:divBdr>
        </w:div>
        <w:div w:id="1542134826">
          <w:marLeft w:val="0"/>
          <w:marRight w:val="0"/>
          <w:marTop w:val="0"/>
          <w:marBottom w:val="0"/>
          <w:divBdr>
            <w:top w:val="none" w:sz="0" w:space="0" w:color="auto"/>
            <w:left w:val="none" w:sz="0" w:space="0" w:color="auto"/>
            <w:bottom w:val="none" w:sz="0" w:space="0" w:color="auto"/>
            <w:right w:val="none" w:sz="0" w:space="0" w:color="auto"/>
          </w:divBdr>
          <w:divsChild>
            <w:div w:id="363791604">
              <w:marLeft w:val="0"/>
              <w:marRight w:val="0"/>
              <w:marTop w:val="0"/>
              <w:marBottom w:val="0"/>
              <w:divBdr>
                <w:top w:val="none" w:sz="0" w:space="0" w:color="auto"/>
                <w:left w:val="none" w:sz="0" w:space="0" w:color="auto"/>
                <w:bottom w:val="none" w:sz="0" w:space="0" w:color="auto"/>
                <w:right w:val="none" w:sz="0" w:space="0" w:color="auto"/>
              </w:divBdr>
              <w:divsChild>
                <w:div w:id="556285990">
                  <w:marLeft w:val="0"/>
                  <w:marRight w:val="0"/>
                  <w:marTop w:val="0"/>
                  <w:marBottom w:val="180"/>
                  <w:divBdr>
                    <w:top w:val="single" w:sz="6" w:space="0" w:color="939393"/>
                    <w:left w:val="single" w:sz="6" w:space="0" w:color="939393"/>
                    <w:bottom w:val="single" w:sz="6" w:space="0" w:color="939393"/>
                    <w:right w:val="single" w:sz="6" w:space="0" w:color="939393"/>
                  </w:divBdr>
                  <w:divsChild>
                    <w:div w:id="768888701">
                      <w:marLeft w:val="0"/>
                      <w:marRight w:val="0"/>
                      <w:marTop w:val="0"/>
                      <w:marBottom w:val="0"/>
                      <w:divBdr>
                        <w:top w:val="none" w:sz="0" w:space="0" w:color="auto"/>
                        <w:left w:val="none" w:sz="0" w:space="0" w:color="auto"/>
                        <w:bottom w:val="none" w:sz="0" w:space="0" w:color="auto"/>
                        <w:right w:val="none" w:sz="0" w:space="0" w:color="auto"/>
                      </w:divBdr>
                      <w:divsChild>
                        <w:div w:id="6365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66605">
              <w:marLeft w:val="0"/>
              <w:marRight w:val="0"/>
              <w:marTop w:val="0"/>
              <w:marBottom w:val="0"/>
              <w:divBdr>
                <w:top w:val="none" w:sz="0" w:space="0" w:color="auto"/>
                <w:left w:val="none" w:sz="0" w:space="0" w:color="auto"/>
                <w:bottom w:val="none" w:sz="0" w:space="0" w:color="auto"/>
                <w:right w:val="none" w:sz="0" w:space="0" w:color="auto"/>
              </w:divBdr>
              <w:divsChild>
                <w:div w:id="924998137">
                  <w:marLeft w:val="0"/>
                  <w:marRight w:val="0"/>
                  <w:marTop w:val="0"/>
                  <w:marBottom w:val="180"/>
                  <w:divBdr>
                    <w:top w:val="single" w:sz="6" w:space="0" w:color="939393"/>
                    <w:left w:val="single" w:sz="6" w:space="0" w:color="939393"/>
                    <w:bottom w:val="single" w:sz="6" w:space="0" w:color="939393"/>
                    <w:right w:val="single" w:sz="6" w:space="0" w:color="939393"/>
                  </w:divBdr>
                  <w:divsChild>
                    <w:div w:id="160125075">
                      <w:marLeft w:val="0"/>
                      <w:marRight w:val="0"/>
                      <w:marTop w:val="0"/>
                      <w:marBottom w:val="0"/>
                      <w:divBdr>
                        <w:top w:val="none" w:sz="0" w:space="0" w:color="auto"/>
                        <w:left w:val="none" w:sz="0" w:space="0" w:color="auto"/>
                        <w:bottom w:val="none" w:sz="0" w:space="0" w:color="auto"/>
                        <w:right w:val="none" w:sz="0" w:space="0" w:color="auto"/>
                      </w:divBdr>
                      <w:divsChild>
                        <w:div w:id="804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18737">
              <w:marLeft w:val="0"/>
              <w:marRight w:val="0"/>
              <w:marTop w:val="0"/>
              <w:marBottom w:val="0"/>
              <w:divBdr>
                <w:top w:val="none" w:sz="0" w:space="0" w:color="auto"/>
                <w:left w:val="none" w:sz="0" w:space="0" w:color="auto"/>
                <w:bottom w:val="none" w:sz="0" w:space="0" w:color="auto"/>
                <w:right w:val="none" w:sz="0" w:space="0" w:color="auto"/>
              </w:divBdr>
              <w:divsChild>
                <w:div w:id="1472791902">
                  <w:marLeft w:val="0"/>
                  <w:marRight w:val="0"/>
                  <w:marTop w:val="0"/>
                  <w:marBottom w:val="180"/>
                  <w:divBdr>
                    <w:top w:val="single" w:sz="6" w:space="0" w:color="939393"/>
                    <w:left w:val="single" w:sz="6" w:space="0" w:color="939393"/>
                    <w:bottom w:val="single" w:sz="6" w:space="0" w:color="939393"/>
                    <w:right w:val="single" w:sz="6" w:space="0" w:color="939393"/>
                  </w:divBdr>
                  <w:divsChild>
                    <w:div w:id="1127506252">
                      <w:marLeft w:val="0"/>
                      <w:marRight w:val="0"/>
                      <w:marTop w:val="0"/>
                      <w:marBottom w:val="0"/>
                      <w:divBdr>
                        <w:top w:val="none" w:sz="0" w:space="0" w:color="auto"/>
                        <w:left w:val="none" w:sz="0" w:space="0" w:color="auto"/>
                        <w:bottom w:val="none" w:sz="0" w:space="0" w:color="auto"/>
                        <w:right w:val="none" w:sz="0" w:space="0" w:color="auto"/>
                      </w:divBdr>
                      <w:divsChild>
                        <w:div w:id="2428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40682">
              <w:marLeft w:val="0"/>
              <w:marRight w:val="0"/>
              <w:marTop w:val="0"/>
              <w:marBottom w:val="0"/>
              <w:divBdr>
                <w:top w:val="none" w:sz="0" w:space="0" w:color="auto"/>
                <w:left w:val="none" w:sz="0" w:space="0" w:color="auto"/>
                <w:bottom w:val="none" w:sz="0" w:space="0" w:color="auto"/>
                <w:right w:val="none" w:sz="0" w:space="0" w:color="auto"/>
              </w:divBdr>
              <w:divsChild>
                <w:div w:id="907880825">
                  <w:marLeft w:val="0"/>
                  <w:marRight w:val="0"/>
                  <w:marTop w:val="0"/>
                  <w:marBottom w:val="180"/>
                  <w:divBdr>
                    <w:top w:val="single" w:sz="6" w:space="0" w:color="939393"/>
                    <w:left w:val="single" w:sz="6" w:space="0" w:color="939393"/>
                    <w:bottom w:val="single" w:sz="6" w:space="0" w:color="939393"/>
                    <w:right w:val="single" w:sz="6" w:space="0" w:color="939393"/>
                  </w:divBdr>
                  <w:divsChild>
                    <w:div w:id="818576351">
                      <w:marLeft w:val="0"/>
                      <w:marRight w:val="0"/>
                      <w:marTop w:val="0"/>
                      <w:marBottom w:val="0"/>
                      <w:divBdr>
                        <w:top w:val="none" w:sz="0" w:space="0" w:color="auto"/>
                        <w:left w:val="none" w:sz="0" w:space="0" w:color="auto"/>
                        <w:bottom w:val="none" w:sz="0" w:space="0" w:color="auto"/>
                        <w:right w:val="none" w:sz="0" w:space="0" w:color="auto"/>
                      </w:divBdr>
                      <w:divsChild>
                        <w:div w:id="6343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4498">
              <w:marLeft w:val="0"/>
              <w:marRight w:val="0"/>
              <w:marTop w:val="0"/>
              <w:marBottom w:val="0"/>
              <w:divBdr>
                <w:top w:val="none" w:sz="0" w:space="0" w:color="auto"/>
                <w:left w:val="none" w:sz="0" w:space="0" w:color="auto"/>
                <w:bottom w:val="none" w:sz="0" w:space="0" w:color="auto"/>
                <w:right w:val="none" w:sz="0" w:space="0" w:color="auto"/>
              </w:divBdr>
              <w:divsChild>
                <w:div w:id="1361668624">
                  <w:marLeft w:val="0"/>
                  <w:marRight w:val="0"/>
                  <w:marTop w:val="0"/>
                  <w:marBottom w:val="180"/>
                  <w:divBdr>
                    <w:top w:val="single" w:sz="6" w:space="0" w:color="939393"/>
                    <w:left w:val="single" w:sz="6" w:space="0" w:color="939393"/>
                    <w:bottom w:val="single" w:sz="6" w:space="0" w:color="939393"/>
                    <w:right w:val="single" w:sz="6" w:space="0" w:color="939393"/>
                  </w:divBdr>
                  <w:divsChild>
                    <w:div w:id="1558660613">
                      <w:marLeft w:val="0"/>
                      <w:marRight w:val="0"/>
                      <w:marTop w:val="0"/>
                      <w:marBottom w:val="0"/>
                      <w:divBdr>
                        <w:top w:val="none" w:sz="0" w:space="0" w:color="auto"/>
                        <w:left w:val="none" w:sz="0" w:space="0" w:color="auto"/>
                        <w:bottom w:val="none" w:sz="0" w:space="0" w:color="auto"/>
                        <w:right w:val="none" w:sz="0" w:space="0" w:color="auto"/>
                      </w:divBdr>
                      <w:divsChild>
                        <w:div w:id="4915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67699">
              <w:marLeft w:val="0"/>
              <w:marRight w:val="0"/>
              <w:marTop w:val="0"/>
              <w:marBottom w:val="0"/>
              <w:divBdr>
                <w:top w:val="none" w:sz="0" w:space="0" w:color="auto"/>
                <w:left w:val="none" w:sz="0" w:space="0" w:color="auto"/>
                <w:bottom w:val="none" w:sz="0" w:space="0" w:color="auto"/>
                <w:right w:val="none" w:sz="0" w:space="0" w:color="auto"/>
              </w:divBdr>
              <w:divsChild>
                <w:div w:id="1080365505">
                  <w:marLeft w:val="0"/>
                  <w:marRight w:val="0"/>
                  <w:marTop w:val="0"/>
                  <w:marBottom w:val="180"/>
                  <w:divBdr>
                    <w:top w:val="single" w:sz="6" w:space="0" w:color="939393"/>
                    <w:left w:val="single" w:sz="6" w:space="0" w:color="939393"/>
                    <w:bottom w:val="single" w:sz="6" w:space="0" w:color="939393"/>
                    <w:right w:val="single" w:sz="6" w:space="0" w:color="939393"/>
                  </w:divBdr>
                  <w:divsChild>
                    <w:div w:id="89014325">
                      <w:marLeft w:val="0"/>
                      <w:marRight w:val="0"/>
                      <w:marTop w:val="0"/>
                      <w:marBottom w:val="0"/>
                      <w:divBdr>
                        <w:top w:val="none" w:sz="0" w:space="0" w:color="auto"/>
                        <w:left w:val="none" w:sz="0" w:space="0" w:color="auto"/>
                        <w:bottom w:val="none" w:sz="0" w:space="0" w:color="auto"/>
                        <w:right w:val="none" w:sz="0" w:space="0" w:color="auto"/>
                      </w:divBdr>
                      <w:divsChild>
                        <w:div w:id="3133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25752">
              <w:marLeft w:val="0"/>
              <w:marRight w:val="0"/>
              <w:marTop w:val="0"/>
              <w:marBottom w:val="0"/>
              <w:divBdr>
                <w:top w:val="none" w:sz="0" w:space="0" w:color="auto"/>
                <w:left w:val="none" w:sz="0" w:space="0" w:color="auto"/>
                <w:bottom w:val="none" w:sz="0" w:space="0" w:color="auto"/>
                <w:right w:val="none" w:sz="0" w:space="0" w:color="auto"/>
              </w:divBdr>
              <w:divsChild>
                <w:div w:id="559556941">
                  <w:marLeft w:val="0"/>
                  <w:marRight w:val="0"/>
                  <w:marTop w:val="0"/>
                  <w:marBottom w:val="180"/>
                  <w:divBdr>
                    <w:top w:val="single" w:sz="6" w:space="0" w:color="939393"/>
                    <w:left w:val="single" w:sz="6" w:space="0" w:color="939393"/>
                    <w:bottom w:val="single" w:sz="6" w:space="0" w:color="939393"/>
                    <w:right w:val="single" w:sz="6" w:space="0" w:color="939393"/>
                  </w:divBdr>
                  <w:divsChild>
                    <w:div w:id="759063006">
                      <w:marLeft w:val="0"/>
                      <w:marRight w:val="0"/>
                      <w:marTop w:val="0"/>
                      <w:marBottom w:val="0"/>
                      <w:divBdr>
                        <w:top w:val="none" w:sz="0" w:space="0" w:color="auto"/>
                        <w:left w:val="none" w:sz="0" w:space="0" w:color="auto"/>
                        <w:bottom w:val="none" w:sz="0" w:space="0" w:color="auto"/>
                        <w:right w:val="none" w:sz="0" w:space="0" w:color="auto"/>
                      </w:divBdr>
                      <w:divsChild>
                        <w:div w:id="1641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99394">
              <w:marLeft w:val="0"/>
              <w:marRight w:val="0"/>
              <w:marTop w:val="0"/>
              <w:marBottom w:val="0"/>
              <w:divBdr>
                <w:top w:val="none" w:sz="0" w:space="0" w:color="auto"/>
                <w:left w:val="none" w:sz="0" w:space="0" w:color="auto"/>
                <w:bottom w:val="none" w:sz="0" w:space="0" w:color="auto"/>
                <w:right w:val="none" w:sz="0" w:space="0" w:color="auto"/>
              </w:divBdr>
              <w:divsChild>
                <w:div w:id="852766211">
                  <w:marLeft w:val="0"/>
                  <w:marRight w:val="0"/>
                  <w:marTop w:val="0"/>
                  <w:marBottom w:val="180"/>
                  <w:divBdr>
                    <w:top w:val="single" w:sz="6" w:space="0" w:color="939393"/>
                    <w:left w:val="single" w:sz="6" w:space="0" w:color="939393"/>
                    <w:bottom w:val="single" w:sz="6" w:space="0" w:color="939393"/>
                    <w:right w:val="single" w:sz="6" w:space="0" w:color="939393"/>
                  </w:divBdr>
                  <w:divsChild>
                    <w:div w:id="1084299650">
                      <w:marLeft w:val="0"/>
                      <w:marRight w:val="0"/>
                      <w:marTop w:val="0"/>
                      <w:marBottom w:val="0"/>
                      <w:divBdr>
                        <w:top w:val="none" w:sz="0" w:space="0" w:color="auto"/>
                        <w:left w:val="none" w:sz="0" w:space="0" w:color="auto"/>
                        <w:bottom w:val="none" w:sz="0" w:space="0" w:color="auto"/>
                        <w:right w:val="none" w:sz="0" w:space="0" w:color="auto"/>
                      </w:divBdr>
                      <w:divsChild>
                        <w:div w:id="14566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59620">
              <w:marLeft w:val="0"/>
              <w:marRight w:val="0"/>
              <w:marTop w:val="0"/>
              <w:marBottom w:val="0"/>
              <w:divBdr>
                <w:top w:val="none" w:sz="0" w:space="0" w:color="auto"/>
                <w:left w:val="none" w:sz="0" w:space="0" w:color="auto"/>
                <w:bottom w:val="none" w:sz="0" w:space="0" w:color="auto"/>
                <w:right w:val="none" w:sz="0" w:space="0" w:color="auto"/>
              </w:divBdr>
              <w:divsChild>
                <w:div w:id="2052074613">
                  <w:marLeft w:val="0"/>
                  <w:marRight w:val="0"/>
                  <w:marTop w:val="0"/>
                  <w:marBottom w:val="180"/>
                  <w:divBdr>
                    <w:top w:val="single" w:sz="6" w:space="0" w:color="939393"/>
                    <w:left w:val="single" w:sz="6" w:space="0" w:color="939393"/>
                    <w:bottom w:val="single" w:sz="6" w:space="0" w:color="939393"/>
                    <w:right w:val="single" w:sz="6" w:space="0" w:color="939393"/>
                  </w:divBdr>
                  <w:divsChild>
                    <w:div w:id="1162699459">
                      <w:marLeft w:val="0"/>
                      <w:marRight w:val="0"/>
                      <w:marTop w:val="0"/>
                      <w:marBottom w:val="0"/>
                      <w:divBdr>
                        <w:top w:val="none" w:sz="0" w:space="0" w:color="auto"/>
                        <w:left w:val="none" w:sz="0" w:space="0" w:color="auto"/>
                        <w:bottom w:val="none" w:sz="0" w:space="0" w:color="auto"/>
                        <w:right w:val="none" w:sz="0" w:space="0" w:color="auto"/>
                      </w:divBdr>
                      <w:divsChild>
                        <w:div w:id="16481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8479">
              <w:marLeft w:val="0"/>
              <w:marRight w:val="0"/>
              <w:marTop w:val="0"/>
              <w:marBottom w:val="0"/>
              <w:divBdr>
                <w:top w:val="none" w:sz="0" w:space="0" w:color="auto"/>
                <w:left w:val="none" w:sz="0" w:space="0" w:color="auto"/>
                <w:bottom w:val="none" w:sz="0" w:space="0" w:color="auto"/>
                <w:right w:val="none" w:sz="0" w:space="0" w:color="auto"/>
              </w:divBdr>
              <w:divsChild>
                <w:div w:id="825124046">
                  <w:marLeft w:val="0"/>
                  <w:marRight w:val="0"/>
                  <w:marTop w:val="0"/>
                  <w:marBottom w:val="180"/>
                  <w:divBdr>
                    <w:top w:val="single" w:sz="6" w:space="0" w:color="939393"/>
                    <w:left w:val="single" w:sz="6" w:space="0" w:color="939393"/>
                    <w:bottom w:val="single" w:sz="6" w:space="0" w:color="939393"/>
                    <w:right w:val="single" w:sz="6" w:space="0" w:color="939393"/>
                  </w:divBdr>
                  <w:divsChild>
                    <w:div w:id="1884095303">
                      <w:marLeft w:val="0"/>
                      <w:marRight w:val="0"/>
                      <w:marTop w:val="0"/>
                      <w:marBottom w:val="0"/>
                      <w:divBdr>
                        <w:top w:val="none" w:sz="0" w:space="0" w:color="auto"/>
                        <w:left w:val="none" w:sz="0" w:space="0" w:color="auto"/>
                        <w:bottom w:val="none" w:sz="0" w:space="0" w:color="auto"/>
                        <w:right w:val="none" w:sz="0" w:space="0" w:color="auto"/>
                      </w:divBdr>
                      <w:divsChild>
                        <w:div w:id="10861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technet.microsoft.com/en-us/library/dn194136.aspx" TargetMode="External"/><Relationship Id="rId21" Type="http://schemas.openxmlformats.org/officeDocument/2006/relationships/hyperlink" Target="http://technet.microsoft.com/en-us/library/dn194101.aspx" TargetMode="External"/><Relationship Id="rId42" Type="http://schemas.openxmlformats.org/officeDocument/2006/relationships/hyperlink" Target="http://technet.microsoft.com/en-us/library/dn169217.aspx" TargetMode="External"/><Relationship Id="rId47" Type="http://schemas.openxmlformats.org/officeDocument/2006/relationships/hyperlink" Target="http://technet.microsoft.com/en-us/library/dn194113.aspx" TargetMode="External"/><Relationship Id="rId63" Type="http://schemas.openxmlformats.org/officeDocument/2006/relationships/hyperlink" Target="http://technet.microsoft.com/en-us/library/dn194105.aspx" TargetMode="External"/><Relationship Id="rId68" Type="http://schemas.openxmlformats.org/officeDocument/2006/relationships/hyperlink" Target="http://technet.microsoft.com/en-us/library/dn194102.aspx" TargetMode="External"/><Relationship Id="rId84" Type="http://schemas.openxmlformats.org/officeDocument/2006/relationships/hyperlink" Target="http://technet.microsoft.com/en-us/library/dn194138.aspx" TargetMode="External"/><Relationship Id="rId89" Type="http://schemas.openxmlformats.org/officeDocument/2006/relationships/hyperlink" Target="http://technet.microsoft.com/en-us/library/dn169223.aspx" TargetMode="External"/><Relationship Id="rId16" Type="http://schemas.openxmlformats.org/officeDocument/2006/relationships/hyperlink" Target="http://go.microsoft.com/fwlink/p/?linkid=236297" TargetMode="External"/><Relationship Id="rId11" Type="http://schemas.openxmlformats.org/officeDocument/2006/relationships/hyperlink" Target="http://go.microsoft.com/fwlink/p/?LinkId=532367" TargetMode="External"/><Relationship Id="rId32" Type="http://schemas.openxmlformats.org/officeDocument/2006/relationships/hyperlink" Target="http://technet.microsoft.com/en-us/library/dn194085.aspx" TargetMode="External"/><Relationship Id="rId37" Type="http://schemas.openxmlformats.org/officeDocument/2006/relationships/hyperlink" Target="http://technet.microsoft.com/en-us/library/dn194120.aspx" TargetMode="External"/><Relationship Id="rId53" Type="http://schemas.openxmlformats.org/officeDocument/2006/relationships/hyperlink" Target="http://technet.microsoft.com/en-us/library/dn194117.aspx" TargetMode="External"/><Relationship Id="rId58" Type="http://schemas.openxmlformats.org/officeDocument/2006/relationships/hyperlink" Target="http://technet.microsoft.com/en-us/library/dn194115.aspx" TargetMode="External"/><Relationship Id="rId74" Type="http://schemas.openxmlformats.org/officeDocument/2006/relationships/hyperlink" Target="http://technet.microsoft.com/en-us/library/dn194118.aspx" TargetMode="External"/><Relationship Id="rId79" Type="http://schemas.openxmlformats.org/officeDocument/2006/relationships/hyperlink" Target="http://technet.microsoft.com/en-us/library/dn194097.aspx" TargetMode="External"/><Relationship Id="rId5" Type="http://schemas.openxmlformats.org/officeDocument/2006/relationships/numbering" Target="numbering.xml"/><Relationship Id="rId90" Type="http://schemas.openxmlformats.org/officeDocument/2006/relationships/header" Target="header1.xml"/><Relationship Id="rId22" Type="http://schemas.openxmlformats.org/officeDocument/2006/relationships/hyperlink" Target="http://technet.microsoft.com/en-us/library/dn194133.aspx" TargetMode="External"/><Relationship Id="rId27" Type="http://schemas.openxmlformats.org/officeDocument/2006/relationships/hyperlink" Target="http://technet.microsoft.com/en-us/library/dn194140.aspx" TargetMode="External"/><Relationship Id="rId43" Type="http://schemas.openxmlformats.org/officeDocument/2006/relationships/hyperlink" Target="javascript:void(0)" TargetMode="External"/><Relationship Id="rId48" Type="http://schemas.openxmlformats.org/officeDocument/2006/relationships/hyperlink" Target="http://technet.microsoft.com/en-us/library/dn169221.aspx" TargetMode="External"/><Relationship Id="rId64" Type="http://schemas.openxmlformats.org/officeDocument/2006/relationships/hyperlink" Target="http://technet.microsoft.com/en-us/library/dn194122.aspx" TargetMode="External"/><Relationship Id="rId69" Type="http://schemas.openxmlformats.org/officeDocument/2006/relationships/hyperlink" Target="http://technet.microsoft.com/en-us/library/dn194088.aspx" TargetMode="External"/><Relationship Id="rId8" Type="http://schemas.openxmlformats.org/officeDocument/2006/relationships/webSettings" Target="webSettings.xml"/><Relationship Id="rId51" Type="http://schemas.openxmlformats.org/officeDocument/2006/relationships/hyperlink" Target="http://technet.microsoft.com/en-us/library/dn194125.aspx" TargetMode="External"/><Relationship Id="rId72" Type="http://schemas.openxmlformats.org/officeDocument/2006/relationships/hyperlink" Target="javascript:void(0)" TargetMode="External"/><Relationship Id="rId80" Type="http://schemas.openxmlformats.org/officeDocument/2006/relationships/hyperlink" Target="http://technet.microsoft.com/en-us/library/dn194103.aspx" TargetMode="External"/><Relationship Id="rId85" Type="http://schemas.openxmlformats.org/officeDocument/2006/relationships/hyperlink" Target="http://technet.microsoft.com/en-us/library/dn169220.aspx" TargetMode="External"/><Relationship Id="rId93" Type="http://schemas.microsoft.com/office/2011/relationships/people" Target="people.xml"/><Relationship Id="rId3" Type="http://schemas.openxmlformats.org/officeDocument/2006/relationships/customXml" Target="../customXml/item3.xml"/><Relationship Id="rId12" Type="http://schemas.openxmlformats.org/officeDocument/2006/relationships/hyperlink" Target="http://go.microsoft.com/fwlink/p/?LinkId=257868" TargetMode="External"/><Relationship Id="rId17" Type="http://schemas.openxmlformats.org/officeDocument/2006/relationships/hyperlink" Target="http://go.microsoft.com/fwlink/p/?LinkId=255251" TargetMode="External"/><Relationship Id="rId25" Type="http://schemas.openxmlformats.org/officeDocument/2006/relationships/hyperlink" Target="http://technet.microsoft.com/en-us/library/dn194109.aspx" TargetMode="External"/><Relationship Id="rId33" Type="http://schemas.openxmlformats.org/officeDocument/2006/relationships/hyperlink" Target="http://technet.microsoft.com/en-us/library/dn194083.aspx" TargetMode="External"/><Relationship Id="rId38" Type="http://schemas.openxmlformats.org/officeDocument/2006/relationships/hyperlink" Target="http://technet.microsoft.com/en-us/library/dn194100.aspx" TargetMode="External"/><Relationship Id="rId46" Type="http://schemas.openxmlformats.org/officeDocument/2006/relationships/hyperlink" Target="http://technet.microsoft.com/en-us/library/dn194099.aspx" TargetMode="External"/><Relationship Id="rId59" Type="http://schemas.openxmlformats.org/officeDocument/2006/relationships/hyperlink" Target="http://technet.microsoft.com/en-us/library/dn194112.aspx" TargetMode="External"/><Relationship Id="rId67" Type="http://schemas.openxmlformats.org/officeDocument/2006/relationships/hyperlink" Target="http://technet.microsoft.com/en-us/library/dn194093.aspx" TargetMode="External"/><Relationship Id="rId20" Type="http://schemas.openxmlformats.org/officeDocument/2006/relationships/hyperlink" Target="javascript:void(0)" TargetMode="External"/><Relationship Id="rId41" Type="http://schemas.openxmlformats.org/officeDocument/2006/relationships/hyperlink" Target="http://technet.microsoft.com/en-us/library/dn194104.aspx" TargetMode="External"/><Relationship Id="rId54" Type="http://schemas.openxmlformats.org/officeDocument/2006/relationships/hyperlink" Target="http://technet.microsoft.com/en-us/library/dn194090.aspx" TargetMode="External"/><Relationship Id="rId62" Type="http://schemas.openxmlformats.org/officeDocument/2006/relationships/hyperlink" Target="javascript:void(0)" TargetMode="External"/><Relationship Id="rId70" Type="http://schemas.openxmlformats.org/officeDocument/2006/relationships/hyperlink" Target="http://technet.microsoft.com/en-us/library/dn194087.aspx" TargetMode="External"/><Relationship Id="rId75" Type="http://schemas.openxmlformats.org/officeDocument/2006/relationships/hyperlink" Target="http://technet.microsoft.com/en-us/library/dn194116.aspx" TargetMode="External"/><Relationship Id="rId83" Type="http://schemas.openxmlformats.org/officeDocument/2006/relationships/hyperlink" Target="http://technet.microsoft.com/en-us/library/dn194121.aspx" TargetMode="External"/><Relationship Id="rId88" Type="http://schemas.openxmlformats.org/officeDocument/2006/relationships/hyperlink" Target="http://technet.microsoft.com/en-us/library/dn194127.aspx"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go.microsoft.com/fwlink/p/?LinkId=286152" TargetMode="External"/><Relationship Id="rId23" Type="http://schemas.openxmlformats.org/officeDocument/2006/relationships/hyperlink" Target="http://technet.microsoft.com/en-us/library/dn194096.aspx" TargetMode="External"/><Relationship Id="rId28" Type="http://schemas.openxmlformats.org/officeDocument/2006/relationships/hyperlink" Target="http://technet.microsoft.com/en-us/library/dn194135.aspx" TargetMode="External"/><Relationship Id="rId36" Type="http://schemas.openxmlformats.org/officeDocument/2006/relationships/hyperlink" Target="http://technet.microsoft.com/en-us/library/dn194086.aspx" TargetMode="External"/><Relationship Id="rId49" Type="http://schemas.openxmlformats.org/officeDocument/2006/relationships/hyperlink" Target="http://technet.microsoft.com/en-us/library/dn194091.aspx" TargetMode="External"/><Relationship Id="rId57" Type="http://schemas.openxmlformats.org/officeDocument/2006/relationships/hyperlink" Target="http://technet.microsoft.com/en-us/library/dn194124.aspx" TargetMode="External"/><Relationship Id="rId10" Type="http://schemas.openxmlformats.org/officeDocument/2006/relationships/endnotes" Target="endnotes.xml"/><Relationship Id="rId31" Type="http://schemas.openxmlformats.org/officeDocument/2006/relationships/hyperlink" Target="http://technet.microsoft.com/en-us/library/dn194130.aspx" TargetMode="External"/><Relationship Id="rId44" Type="http://schemas.openxmlformats.org/officeDocument/2006/relationships/hyperlink" Target="http://technet.microsoft.com/en-us/library/dn194110.aspx" TargetMode="External"/><Relationship Id="rId52" Type="http://schemas.openxmlformats.org/officeDocument/2006/relationships/hyperlink" Target="javascript:void(0)" TargetMode="External"/><Relationship Id="rId60" Type="http://schemas.openxmlformats.org/officeDocument/2006/relationships/hyperlink" Target="http://technet.microsoft.com/en-us/library/dn169219.aspx" TargetMode="External"/><Relationship Id="rId65" Type="http://schemas.openxmlformats.org/officeDocument/2006/relationships/hyperlink" Target="http://technet.microsoft.com/en-us/library/dn194092.aspx" TargetMode="External"/><Relationship Id="rId73" Type="http://schemas.openxmlformats.org/officeDocument/2006/relationships/hyperlink" Target="http://technet.microsoft.com/en-us/library/dn194084.aspx" TargetMode="External"/><Relationship Id="rId78" Type="http://schemas.openxmlformats.org/officeDocument/2006/relationships/hyperlink" Target="http://technet.microsoft.com/en-us/library/dn194123.aspx" TargetMode="External"/><Relationship Id="rId81" Type="http://schemas.openxmlformats.org/officeDocument/2006/relationships/hyperlink" Target="http://technet.microsoft.com/en-us/library/dn194128.aspx" TargetMode="External"/><Relationship Id="rId86" Type="http://schemas.openxmlformats.org/officeDocument/2006/relationships/hyperlink" Target="http://technet.microsoft.com/en-us/library/dn194126.aspx" TargetMode="External"/><Relationship Id="rId9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go.microsoft.com/fwlink/p/?LinkId=272757" TargetMode="External"/><Relationship Id="rId18" Type="http://schemas.openxmlformats.org/officeDocument/2006/relationships/hyperlink" Target="http://go.microsoft.com/fwlink/p/?LinkId=532439" TargetMode="External"/><Relationship Id="rId39" Type="http://schemas.openxmlformats.org/officeDocument/2006/relationships/hyperlink" Target="http://technet.microsoft.com/en-us/library/dn194095.aspx" TargetMode="External"/><Relationship Id="rId34" Type="http://schemas.openxmlformats.org/officeDocument/2006/relationships/hyperlink" Target="http://technet.microsoft.com/en-us/library/dn194137.aspx" TargetMode="External"/><Relationship Id="rId50" Type="http://schemas.openxmlformats.org/officeDocument/2006/relationships/hyperlink" Target="http://technet.microsoft.com/en-us/library/dn194106.aspx" TargetMode="External"/><Relationship Id="rId55" Type="http://schemas.openxmlformats.org/officeDocument/2006/relationships/hyperlink" Target="http://technet.microsoft.com/en-us/library/dn194089.aspx" TargetMode="External"/><Relationship Id="rId76" Type="http://schemas.openxmlformats.org/officeDocument/2006/relationships/hyperlink" Target="http://technet.microsoft.com/en-us/library/dn194094.aspx" TargetMode="External"/><Relationship Id="rId7" Type="http://schemas.openxmlformats.org/officeDocument/2006/relationships/settings" Target="settings.xml"/><Relationship Id="rId71" Type="http://schemas.openxmlformats.org/officeDocument/2006/relationships/hyperlink" Target="http://technet.microsoft.com/en-us/library/dn194098.aspx"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technet.microsoft.com/en-us/library/dn169218.aspx" TargetMode="External"/><Relationship Id="rId24" Type="http://schemas.openxmlformats.org/officeDocument/2006/relationships/hyperlink" Target="http://technet.microsoft.com/en-us/library/dn194132.aspx" TargetMode="External"/><Relationship Id="rId40" Type="http://schemas.openxmlformats.org/officeDocument/2006/relationships/hyperlink" Target="http://technet.microsoft.com/en-us/library/dn194131.aspx" TargetMode="External"/><Relationship Id="rId45" Type="http://schemas.openxmlformats.org/officeDocument/2006/relationships/hyperlink" Target="http://technet.microsoft.com/en-us/library/dn194119.aspx" TargetMode="External"/><Relationship Id="rId66" Type="http://schemas.openxmlformats.org/officeDocument/2006/relationships/hyperlink" Target="http://technet.microsoft.com/en-us/library/dn194134.aspx" TargetMode="External"/><Relationship Id="rId87" Type="http://schemas.openxmlformats.org/officeDocument/2006/relationships/hyperlink" Target="http://technet.microsoft.com/en-us/library/dn194114.aspx" TargetMode="External"/><Relationship Id="rId61" Type="http://schemas.openxmlformats.org/officeDocument/2006/relationships/hyperlink" Target="http://technet.microsoft.com/en-us/library/dn169224.aspx" TargetMode="External"/><Relationship Id="rId82" Type="http://schemas.openxmlformats.org/officeDocument/2006/relationships/hyperlink" Target="http://technet.microsoft.com/en-us/library/dn194082.aspx" TargetMode="External"/><Relationship Id="rId19" Type="http://schemas.openxmlformats.org/officeDocument/2006/relationships/image" Target="media/image2.jpg"/><Relationship Id="rId14" Type="http://schemas.openxmlformats.org/officeDocument/2006/relationships/hyperlink" Target="http://go.microsoft.com/fwlink/p/?LinkId=391344" TargetMode="External"/><Relationship Id="rId30" Type="http://schemas.openxmlformats.org/officeDocument/2006/relationships/hyperlink" Target="http://technet.microsoft.com/en-us/library/dn194129.aspx" TargetMode="External"/><Relationship Id="rId35" Type="http://schemas.openxmlformats.org/officeDocument/2006/relationships/hyperlink" Target="http://technet.microsoft.com/en-us/library/dn194107.aspx" TargetMode="External"/><Relationship Id="rId56" Type="http://schemas.openxmlformats.org/officeDocument/2006/relationships/hyperlink" Target="http://technet.microsoft.com/en-us/library/dn194081.aspx" TargetMode="External"/><Relationship Id="rId77" Type="http://schemas.openxmlformats.org/officeDocument/2006/relationships/hyperlink" Target="javascript:void(0)" TargetMode="Externa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6F0C43C89A67846941F4A3036A949EF" ma:contentTypeVersion="0" ma:contentTypeDescription="Crie um novo documento." ma:contentTypeScope="" ma:versionID="1e646f8c7d91f24a6d750d2bd3cc603f">
  <xsd:schema xmlns:xsd="http://www.w3.org/2001/XMLSchema" xmlns:xs="http://www.w3.org/2001/XMLSchema" xmlns:p="http://schemas.microsoft.com/office/2006/metadata/properties" targetNamespace="http://schemas.microsoft.com/office/2006/metadata/properties" ma:root="true" ma:fieldsID="50332590a7b5b47d40dd7fd175f1e7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D703C-E0FC-48AE-B32E-DB74F003F983}">
  <ds:schemaRefs>
    <ds:schemaRef ds:uri="http://schemas.microsoft.com/sharepoint/v3/contenttype/forms"/>
  </ds:schemaRefs>
</ds:datastoreItem>
</file>

<file path=customXml/itemProps2.xml><?xml version="1.0" encoding="utf-8"?>
<ds:datastoreItem xmlns:ds="http://schemas.openxmlformats.org/officeDocument/2006/customXml" ds:itemID="{08527067-F649-4590-9CC8-D48E042679EF}">
  <ds:schemaRefs>
    <ds:schemaRef ds:uri="http://schemas.openxmlformats.org/package/2006/metadata/core-properties"/>
    <ds:schemaRef ds:uri="http://purl.org/dc/elements/1.1/"/>
    <ds:schemaRef ds:uri="http://www.w3.org/XML/1998/namespace"/>
    <ds:schemaRef ds:uri="http://schemas.microsoft.com/office/infopath/2007/PartnerControls"/>
    <ds:schemaRef ds:uri="http://schemas.microsoft.com/office/2006/documentManagement/types"/>
    <ds:schemaRef ds:uri="http://purl.org/dc/dcmitype/"/>
    <ds:schemaRef ds:uri="http://purl.org/dc/terms/"/>
    <ds:schemaRef ds:uri="http://schemas.microsoft.com/office/2006/metadata/properties"/>
  </ds:schemaRefs>
</ds:datastoreItem>
</file>

<file path=customXml/itemProps3.xml><?xml version="1.0" encoding="utf-8"?>
<ds:datastoreItem xmlns:ds="http://schemas.openxmlformats.org/officeDocument/2006/customXml" ds:itemID="{9EA53A70-ED88-4228-9015-1BFD1120A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32CC63B-AF17-4D40-92E6-9689F7959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3979</Words>
  <Characters>23641</Characters>
  <Application>Microsoft Office Word</Application>
  <DocSecurity>0</DocSecurity>
  <Lines>503</Lines>
  <Paragraphs>290</Paragraphs>
  <ScaleCrop>false</ScaleCrop>
  <HeadingPairs>
    <vt:vector size="2" baseType="variant">
      <vt:variant>
        <vt:lpstr>Título</vt:lpstr>
      </vt:variant>
      <vt:variant>
        <vt:i4>1</vt:i4>
      </vt:variant>
    </vt:vector>
  </HeadingPairs>
  <TitlesOfParts>
    <vt:vector size="1" baseType="lpstr">
      <vt:lpstr>Manual Powershell para O365</vt:lpstr>
    </vt:vector>
  </TitlesOfParts>
  <Company/>
  <LinksUpToDate>false</LinksUpToDate>
  <CharactersWithSpaces>27330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Powershell para O365</dc:title>
  <dc:subject/>
  <dc:creator>Breno Teixeira</dc:creator>
  <cp:keywords>Microsoft Office 365</cp:keywords>
  <dc:description/>
  <cp:lastModifiedBy>Breno Teixeira</cp:lastModifiedBy>
  <cp:revision>11</cp:revision>
  <dcterms:created xsi:type="dcterms:W3CDTF">2017-02-15T20:12:00Z</dcterms:created>
  <dcterms:modified xsi:type="dcterms:W3CDTF">2017-02-16T20:05:00Z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0x01010056F0C43C89A67846941F4A3036A949EF</vt:lpwstr>
  </property>
</Properties>
</file>